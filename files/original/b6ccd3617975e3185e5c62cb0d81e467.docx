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FAD71" w14:textId="77777777" w:rsidR="00E82C11" w:rsidRDefault="00A85195" w:rsidP="001672D2">
      <w:pPr>
        <w:spacing w:line="480" w:lineRule="auto"/>
        <w:jc w:val="right"/>
        <w:rPr>
          <w:rFonts w:ascii="Times New Roman" w:hAnsi="Times New Roman" w:cs="Times New Roman"/>
          <w:sz w:val="24"/>
        </w:rPr>
      </w:pPr>
      <w:r>
        <w:rPr>
          <w:rFonts w:ascii="Times New Roman" w:hAnsi="Times New Roman" w:cs="Times New Roman"/>
          <w:sz w:val="24"/>
        </w:rPr>
        <w:t>Victor Medina Del Toro</w:t>
      </w:r>
    </w:p>
    <w:p w14:paraId="42EDA2DD" w14:textId="77777777" w:rsidR="00A85195" w:rsidRDefault="00A85195" w:rsidP="001672D2">
      <w:pPr>
        <w:spacing w:line="480" w:lineRule="auto"/>
        <w:jc w:val="right"/>
        <w:rPr>
          <w:rFonts w:ascii="Times New Roman" w:hAnsi="Times New Roman" w:cs="Times New Roman"/>
          <w:sz w:val="24"/>
        </w:rPr>
      </w:pPr>
      <w:r>
        <w:rPr>
          <w:rFonts w:ascii="Times New Roman" w:hAnsi="Times New Roman" w:cs="Times New Roman"/>
          <w:sz w:val="24"/>
        </w:rPr>
        <w:t>Summer 2014</w:t>
      </w:r>
    </w:p>
    <w:p w14:paraId="318DD7D2" w14:textId="77777777" w:rsidR="00A85195" w:rsidRDefault="00A85195" w:rsidP="001672D2">
      <w:pPr>
        <w:spacing w:line="480" w:lineRule="auto"/>
        <w:jc w:val="right"/>
        <w:rPr>
          <w:rFonts w:ascii="Times New Roman" w:hAnsi="Times New Roman" w:cs="Times New Roman"/>
          <w:sz w:val="24"/>
        </w:rPr>
      </w:pPr>
    </w:p>
    <w:p w14:paraId="299D5D78" w14:textId="77777777" w:rsidR="00E6225E" w:rsidRPr="00C02103" w:rsidRDefault="00A85195" w:rsidP="00586B54">
      <w:pPr>
        <w:spacing w:line="480" w:lineRule="auto"/>
        <w:jc w:val="center"/>
        <w:rPr>
          <w:rFonts w:ascii="Times New Roman" w:hAnsi="Times New Roman" w:cs="Times New Roman"/>
          <w:sz w:val="24"/>
          <w:u w:val="single"/>
        </w:rPr>
      </w:pPr>
      <w:r w:rsidRPr="00940527">
        <w:rPr>
          <w:rFonts w:ascii="Times New Roman" w:hAnsi="Times New Roman" w:cs="Times New Roman"/>
          <w:sz w:val="24"/>
          <w:u w:val="single"/>
        </w:rPr>
        <w:t>A History of a History of Haverford</w:t>
      </w:r>
      <w:r w:rsidR="00310619" w:rsidRPr="00940527">
        <w:rPr>
          <w:rFonts w:ascii="Times New Roman" w:hAnsi="Times New Roman" w:cs="Times New Roman"/>
          <w:sz w:val="24"/>
          <w:u w:val="single"/>
        </w:rPr>
        <w:t xml:space="preserve"> College</w:t>
      </w:r>
    </w:p>
    <w:p w14:paraId="151797B1" w14:textId="77777777" w:rsidR="00E6225E" w:rsidRPr="003B4EE3" w:rsidRDefault="00E6225E" w:rsidP="00586B54">
      <w:pPr>
        <w:spacing w:line="480" w:lineRule="auto"/>
        <w:jc w:val="center"/>
        <w:rPr>
          <w:rFonts w:ascii="Times New Roman" w:hAnsi="Times New Roman" w:cs="Times New Roman"/>
          <w:i/>
          <w:sz w:val="24"/>
        </w:rPr>
      </w:pPr>
      <w:r w:rsidRPr="003B4EE3">
        <w:rPr>
          <w:rFonts w:ascii="Times New Roman" w:hAnsi="Times New Roman" w:cs="Times New Roman"/>
          <w:i/>
          <w:sz w:val="24"/>
        </w:rPr>
        <w:t>Introduction</w:t>
      </w:r>
    </w:p>
    <w:p w14:paraId="452325A3" w14:textId="2DD530FA" w:rsidR="00C02103" w:rsidRDefault="00310619" w:rsidP="00586B54">
      <w:pPr>
        <w:spacing w:line="480" w:lineRule="auto"/>
        <w:rPr>
          <w:rFonts w:ascii="Times New Roman" w:hAnsi="Times New Roman" w:cs="Times New Roman"/>
          <w:sz w:val="24"/>
        </w:rPr>
      </w:pPr>
      <w:r>
        <w:rPr>
          <w:rFonts w:ascii="Times New Roman" w:hAnsi="Times New Roman" w:cs="Times New Roman"/>
          <w:sz w:val="24"/>
        </w:rPr>
        <w:tab/>
      </w:r>
      <w:r w:rsidR="008A14CD">
        <w:rPr>
          <w:rFonts w:ascii="Times New Roman" w:hAnsi="Times New Roman" w:cs="Times New Roman"/>
          <w:sz w:val="24"/>
        </w:rPr>
        <w:t xml:space="preserve">This is probably just as awkward for the reader </w:t>
      </w:r>
      <w:r w:rsidR="00904DD0">
        <w:rPr>
          <w:rFonts w:ascii="Times New Roman" w:hAnsi="Times New Roman" w:cs="Times New Roman"/>
          <w:sz w:val="24"/>
        </w:rPr>
        <w:t xml:space="preserve">to read </w:t>
      </w:r>
      <w:r w:rsidR="008A14CD">
        <w:rPr>
          <w:rFonts w:ascii="Times New Roman" w:hAnsi="Times New Roman" w:cs="Times New Roman"/>
          <w:sz w:val="24"/>
        </w:rPr>
        <w:t xml:space="preserve">as it is for me to write, since this is more or less an epilogue for a book that </w:t>
      </w:r>
      <w:r w:rsidR="00CC1AF4">
        <w:rPr>
          <w:rFonts w:ascii="Times New Roman" w:hAnsi="Times New Roman" w:cs="Times New Roman"/>
          <w:sz w:val="24"/>
        </w:rPr>
        <w:t>I did</w:t>
      </w:r>
      <w:r w:rsidR="008A14CD">
        <w:rPr>
          <w:rFonts w:ascii="Times New Roman" w:hAnsi="Times New Roman" w:cs="Times New Roman"/>
          <w:sz w:val="24"/>
        </w:rPr>
        <w:t xml:space="preserve"> not </w:t>
      </w:r>
      <w:r w:rsidR="00CC1AF4">
        <w:rPr>
          <w:rFonts w:ascii="Times New Roman" w:hAnsi="Times New Roman" w:cs="Times New Roman"/>
          <w:sz w:val="24"/>
        </w:rPr>
        <w:t>write</w:t>
      </w:r>
      <w:r w:rsidR="008A14CD">
        <w:rPr>
          <w:rFonts w:ascii="Times New Roman" w:hAnsi="Times New Roman" w:cs="Times New Roman"/>
          <w:sz w:val="24"/>
        </w:rPr>
        <w:t xml:space="preserve">. My research did not end with the writing of an expansive history of the college during its many eras. It did, however, begin before my Freshmen Year at Haverford during the </w:t>
      </w:r>
      <w:proofErr w:type="spellStart"/>
      <w:r w:rsidR="008A14CD">
        <w:rPr>
          <w:rFonts w:ascii="Times New Roman" w:hAnsi="Times New Roman" w:cs="Times New Roman"/>
          <w:sz w:val="24"/>
        </w:rPr>
        <w:t>Chesick</w:t>
      </w:r>
      <w:proofErr w:type="spellEnd"/>
      <w:r w:rsidR="008A14CD">
        <w:rPr>
          <w:rFonts w:ascii="Times New Roman" w:hAnsi="Times New Roman" w:cs="Times New Roman"/>
          <w:sz w:val="24"/>
        </w:rPr>
        <w:t xml:space="preserve"> Scholars Program when I first took a course on the history of the college.</w:t>
      </w:r>
      <w:r w:rsidR="00BF5533">
        <w:rPr>
          <w:rFonts w:ascii="Times New Roman" w:hAnsi="Times New Roman" w:cs="Times New Roman"/>
          <w:sz w:val="24"/>
        </w:rPr>
        <w:t xml:space="preserve"> </w:t>
      </w:r>
      <w:r w:rsidR="00904DD0">
        <w:rPr>
          <w:rFonts w:ascii="Times New Roman" w:hAnsi="Times New Roman" w:cs="Times New Roman"/>
          <w:sz w:val="24"/>
        </w:rPr>
        <w:t xml:space="preserve"> </w:t>
      </w:r>
      <w:r w:rsidR="00BF5533">
        <w:rPr>
          <w:rFonts w:ascii="Times New Roman" w:hAnsi="Times New Roman" w:cs="Times New Roman"/>
          <w:sz w:val="24"/>
        </w:rPr>
        <w:t xml:space="preserve">A year after my course in the history of Haverford College, I spent over two months searching archives and histories to develop a new course based on the redefining moments of this college. </w:t>
      </w:r>
      <w:r w:rsidR="002D78DA">
        <w:rPr>
          <w:rFonts w:ascii="Times New Roman" w:hAnsi="Times New Roman" w:cs="Times New Roman"/>
          <w:sz w:val="24"/>
        </w:rPr>
        <w:t xml:space="preserve">My venture into the history of Haverford College has not been the same as previous historical ventures undertaken by other </w:t>
      </w:r>
      <w:proofErr w:type="spellStart"/>
      <w:r w:rsidR="002D78DA">
        <w:rPr>
          <w:rFonts w:ascii="Times New Roman" w:hAnsi="Times New Roman" w:cs="Times New Roman"/>
          <w:sz w:val="24"/>
        </w:rPr>
        <w:t>Haverfordians</w:t>
      </w:r>
      <w:proofErr w:type="spellEnd"/>
      <w:r w:rsidR="002D78DA">
        <w:rPr>
          <w:rFonts w:ascii="Times New Roman" w:hAnsi="Times New Roman" w:cs="Times New Roman"/>
          <w:sz w:val="24"/>
        </w:rPr>
        <w:t xml:space="preserve"> before me. I do not have the same bond with the college that Rufus Jones had when he wrote his book on the history of the college. I certainly have not made lasting changes to the college’s future like Isaac </w:t>
      </w:r>
      <w:proofErr w:type="spellStart"/>
      <w:r w:rsidR="002D78DA">
        <w:rPr>
          <w:rFonts w:ascii="Times New Roman" w:hAnsi="Times New Roman" w:cs="Times New Roman"/>
          <w:sz w:val="24"/>
        </w:rPr>
        <w:t>Sharpless</w:t>
      </w:r>
      <w:proofErr w:type="spellEnd"/>
      <w:r w:rsidR="002D78DA">
        <w:rPr>
          <w:rFonts w:ascii="Times New Roman" w:hAnsi="Times New Roman" w:cs="Times New Roman"/>
          <w:sz w:val="24"/>
        </w:rPr>
        <w:t xml:space="preserve"> had by the time he wrote </w:t>
      </w:r>
      <w:r w:rsidR="002D78DA" w:rsidRPr="00310619">
        <w:rPr>
          <w:rFonts w:ascii="Times New Roman" w:hAnsi="Times New Roman" w:cs="Times New Roman"/>
          <w:sz w:val="24"/>
          <w:u w:val="single"/>
        </w:rPr>
        <w:t>The Story of a Small College</w:t>
      </w:r>
      <w:r w:rsidR="002D78DA" w:rsidRPr="00310619">
        <w:rPr>
          <w:rFonts w:ascii="Times New Roman" w:hAnsi="Times New Roman" w:cs="Times New Roman"/>
          <w:sz w:val="24"/>
        </w:rPr>
        <w:t xml:space="preserve">. </w:t>
      </w:r>
      <w:r w:rsidR="002D78DA">
        <w:rPr>
          <w:rFonts w:ascii="Times New Roman" w:hAnsi="Times New Roman" w:cs="Times New Roman"/>
          <w:sz w:val="24"/>
        </w:rPr>
        <w:t xml:space="preserve">Frankly, I will probably never accomplish either of these two things, or any of the many things that others have </w:t>
      </w:r>
      <w:r w:rsidR="00904DD0">
        <w:rPr>
          <w:rFonts w:ascii="Times New Roman" w:hAnsi="Times New Roman" w:cs="Times New Roman"/>
          <w:sz w:val="24"/>
        </w:rPr>
        <w:t xml:space="preserve">achieved </w:t>
      </w:r>
      <w:r w:rsidR="002D78DA">
        <w:rPr>
          <w:rFonts w:ascii="Times New Roman" w:hAnsi="Times New Roman" w:cs="Times New Roman"/>
          <w:sz w:val="24"/>
        </w:rPr>
        <w:t xml:space="preserve">during the course of this college’s existence. Many </w:t>
      </w:r>
      <w:r w:rsidR="00916230">
        <w:rPr>
          <w:rFonts w:ascii="Times New Roman" w:hAnsi="Times New Roman" w:cs="Times New Roman"/>
          <w:sz w:val="24"/>
        </w:rPr>
        <w:t>who wrote about Haverford</w:t>
      </w:r>
      <w:r w:rsidR="002D78DA">
        <w:rPr>
          <w:rFonts w:ascii="Times New Roman" w:hAnsi="Times New Roman" w:cs="Times New Roman"/>
          <w:sz w:val="24"/>
        </w:rPr>
        <w:t xml:space="preserve"> already k</w:t>
      </w:r>
      <w:r w:rsidR="00916230">
        <w:rPr>
          <w:rFonts w:ascii="Times New Roman" w:hAnsi="Times New Roman" w:cs="Times New Roman"/>
          <w:sz w:val="24"/>
        </w:rPr>
        <w:t xml:space="preserve">new where the college had been and </w:t>
      </w:r>
      <w:r w:rsidR="002D78DA">
        <w:rPr>
          <w:rFonts w:ascii="Times New Roman" w:hAnsi="Times New Roman" w:cs="Times New Roman"/>
          <w:sz w:val="24"/>
        </w:rPr>
        <w:t>what it had gone through to get to where it was at the point when they wrote the</w:t>
      </w:r>
      <w:r w:rsidR="00904DD0">
        <w:rPr>
          <w:rFonts w:ascii="Times New Roman" w:hAnsi="Times New Roman" w:cs="Times New Roman"/>
          <w:sz w:val="24"/>
        </w:rPr>
        <w:t>ir</w:t>
      </w:r>
      <w:r w:rsidR="002D78DA">
        <w:rPr>
          <w:rFonts w:ascii="Times New Roman" w:hAnsi="Times New Roman" w:cs="Times New Roman"/>
          <w:sz w:val="24"/>
        </w:rPr>
        <w:t xml:space="preserve"> histories.  </w:t>
      </w:r>
      <w:proofErr w:type="spellStart"/>
      <w:r w:rsidR="002D78DA">
        <w:rPr>
          <w:rFonts w:ascii="Times New Roman" w:hAnsi="Times New Roman" w:cs="Times New Roman"/>
          <w:sz w:val="24"/>
        </w:rPr>
        <w:t>Sharpless</w:t>
      </w:r>
      <w:proofErr w:type="spellEnd"/>
      <w:r w:rsidR="002D78DA">
        <w:rPr>
          <w:rFonts w:ascii="Times New Roman" w:hAnsi="Times New Roman" w:cs="Times New Roman"/>
          <w:sz w:val="24"/>
        </w:rPr>
        <w:t xml:space="preserve"> had already spent three decades as </w:t>
      </w:r>
      <w:r w:rsidR="00904DD0">
        <w:rPr>
          <w:rFonts w:ascii="Times New Roman" w:hAnsi="Times New Roman" w:cs="Times New Roman"/>
          <w:sz w:val="24"/>
        </w:rPr>
        <w:t>P</w:t>
      </w:r>
      <w:r w:rsidR="002D78DA">
        <w:rPr>
          <w:rFonts w:ascii="Times New Roman" w:hAnsi="Times New Roman" w:cs="Times New Roman"/>
          <w:sz w:val="24"/>
        </w:rPr>
        <w:t>resident of the college and Jones had spent the majority of his life on this campus. For them, writing a history of the college seemed to be the way of honoring a long time love affair with Haverford.</w:t>
      </w:r>
      <w:r w:rsidR="00CC1AF4">
        <w:rPr>
          <w:rFonts w:ascii="Times New Roman" w:hAnsi="Times New Roman" w:cs="Times New Roman"/>
          <w:sz w:val="24"/>
        </w:rPr>
        <w:t xml:space="preserve"> But while they were </w:t>
      </w:r>
      <w:r w:rsidR="00CC1AF4">
        <w:rPr>
          <w:rFonts w:ascii="Times New Roman" w:hAnsi="Times New Roman" w:cs="Times New Roman"/>
          <w:sz w:val="24"/>
        </w:rPr>
        <w:lastRenderedPageBreak/>
        <w:t xml:space="preserve">looking back at the events that had shaped their admiration of </w:t>
      </w:r>
      <w:r w:rsidR="00940527">
        <w:rPr>
          <w:rFonts w:ascii="Times New Roman" w:hAnsi="Times New Roman" w:cs="Times New Roman"/>
          <w:sz w:val="24"/>
        </w:rPr>
        <w:t>the</w:t>
      </w:r>
      <w:r w:rsidR="00CC1AF4">
        <w:rPr>
          <w:rFonts w:ascii="Times New Roman" w:hAnsi="Times New Roman" w:cs="Times New Roman"/>
          <w:sz w:val="24"/>
        </w:rPr>
        <w:t xml:space="preserve"> college, its students, its faculty, its administration, I only have my research to work from.</w:t>
      </w:r>
      <w:r w:rsidR="00940527">
        <w:rPr>
          <w:rFonts w:ascii="Times New Roman" w:hAnsi="Times New Roman" w:cs="Times New Roman"/>
          <w:sz w:val="24"/>
        </w:rPr>
        <w:t xml:space="preserve"> As I said at the start of this, I am essentially writing an epilogue for a history that I did not write, but I did create a course guide, and I did go through over 181 years of</w:t>
      </w:r>
      <w:r w:rsidR="00916230">
        <w:rPr>
          <w:rFonts w:ascii="Times New Roman" w:hAnsi="Times New Roman" w:cs="Times New Roman"/>
          <w:sz w:val="24"/>
        </w:rPr>
        <w:t xml:space="preserve"> the college’s history to do so, so here is my epilogue. </w:t>
      </w:r>
    </w:p>
    <w:p w14:paraId="7067AADD" w14:textId="77777777" w:rsidR="00E6225E" w:rsidRPr="003B4EE3" w:rsidRDefault="00E6225E" w:rsidP="00586B54">
      <w:pPr>
        <w:spacing w:line="480" w:lineRule="auto"/>
        <w:jc w:val="center"/>
        <w:rPr>
          <w:rFonts w:ascii="Times New Roman" w:hAnsi="Times New Roman" w:cs="Times New Roman"/>
          <w:i/>
          <w:sz w:val="24"/>
        </w:rPr>
      </w:pPr>
      <w:r w:rsidRPr="003B4EE3">
        <w:rPr>
          <w:rFonts w:ascii="Times New Roman" w:hAnsi="Times New Roman" w:cs="Times New Roman"/>
          <w:i/>
          <w:sz w:val="24"/>
        </w:rPr>
        <w:t>Thanks</w:t>
      </w:r>
    </w:p>
    <w:p w14:paraId="5412D985" w14:textId="77777777" w:rsidR="00C02103" w:rsidRDefault="00940527" w:rsidP="00586B54">
      <w:pPr>
        <w:spacing w:line="480" w:lineRule="auto"/>
        <w:rPr>
          <w:rFonts w:ascii="Times New Roman" w:hAnsi="Times New Roman" w:cs="Times New Roman"/>
          <w:sz w:val="24"/>
        </w:rPr>
      </w:pPr>
      <w:r>
        <w:rPr>
          <w:rFonts w:ascii="Times New Roman" w:hAnsi="Times New Roman" w:cs="Times New Roman"/>
          <w:sz w:val="24"/>
        </w:rPr>
        <w:tab/>
        <w:t xml:space="preserve">I would like to start off by naming a few names of the people who have helped me throughout the course of building this course. Professor Krippner, or Jim, for giving me the opportunity to look into the history of the college without being rushed or graded for what I did </w:t>
      </w:r>
      <w:r w:rsidR="009D1595">
        <w:rPr>
          <w:rFonts w:ascii="Times New Roman" w:hAnsi="Times New Roman" w:cs="Times New Roman"/>
          <w:sz w:val="24"/>
        </w:rPr>
        <w:t>and did not find</w:t>
      </w:r>
      <w:r>
        <w:rPr>
          <w:rFonts w:ascii="Times New Roman" w:hAnsi="Times New Roman" w:cs="Times New Roman"/>
          <w:sz w:val="24"/>
        </w:rPr>
        <w:t xml:space="preserve">. His </w:t>
      </w:r>
      <w:r w:rsidR="009D1595">
        <w:rPr>
          <w:rFonts w:ascii="Times New Roman" w:hAnsi="Times New Roman" w:cs="Times New Roman"/>
          <w:sz w:val="24"/>
        </w:rPr>
        <w:t>desire</w:t>
      </w:r>
      <w:r>
        <w:rPr>
          <w:rFonts w:ascii="Times New Roman" w:hAnsi="Times New Roman" w:cs="Times New Roman"/>
          <w:sz w:val="24"/>
        </w:rPr>
        <w:t xml:space="preserve"> to introduce </w:t>
      </w:r>
      <w:r w:rsidR="009D1595">
        <w:rPr>
          <w:rFonts w:ascii="Times New Roman" w:hAnsi="Times New Roman" w:cs="Times New Roman"/>
          <w:sz w:val="24"/>
        </w:rPr>
        <w:t>freshmen</w:t>
      </w:r>
      <w:r>
        <w:rPr>
          <w:rFonts w:ascii="Times New Roman" w:hAnsi="Times New Roman" w:cs="Times New Roman"/>
          <w:sz w:val="24"/>
        </w:rPr>
        <w:t xml:space="preserve"> </w:t>
      </w:r>
      <w:r w:rsidR="00904DD0">
        <w:rPr>
          <w:rFonts w:ascii="Times New Roman" w:hAnsi="Times New Roman" w:cs="Times New Roman"/>
          <w:sz w:val="24"/>
        </w:rPr>
        <w:t xml:space="preserve">to </w:t>
      </w:r>
      <w:r>
        <w:rPr>
          <w:rFonts w:ascii="Times New Roman" w:hAnsi="Times New Roman" w:cs="Times New Roman"/>
          <w:sz w:val="24"/>
        </w:rPr>
        <w:t xml:space="preserve">what Haverford </w:t>
      </w:r>
      <w:r w:rsidR="009D1595">
        <w:rPr>
          <w:rFonts w:ascii="Times New Roman" w:hAnsi="Times New Roman" w:cs="Times New Roman"/>
          <w:sz w:val="24"/>
        </w:rPr>
        <w:t xml:space="preserve">originally stood for and what it has come to stand for has been the focal point of my research. The OAR’s writing center </w:t>
      </w:r>
      <w:proofErr w:type="gramStart"/>
      <w:r w:rsidR="009D1595">
        <w:rPr>
          <w:rFonts w:ascii="Times New Roman" w:hAnsi="Times New Roman" w:cs="Times New Roman"/>
          <w:sz w:val="24"/>
        </w:rPr>
        <w:t>staff were</w:t>
      </w:r>
      <w:proofErr w:type="gramEnd"/>
      <w:r w:rsidR="009D1595">
        <w:rPr>
          <w:rFonts w:ascii="Times New Roman" w:hAnsi="Times New Roman" w:cs="Times New Roman"/>
          <w:sz w:val="24"/>
        </w:rPr>
        <w:t xml:space="preserve"> a great help to both myself and Jim, since neither of us had ever developed a freshman writing seminar. In particular Barbara Hall not only took the time to meet with me about writing seminar requirements, but also about her time at Bryn </w:t>
      </w:r>
      <w:proofErr w:type="spellStart"/>
      <w:r w:rsidR="009D1595">
        <w:rPr>
          <w:rFonts w:ascii="Times New Roman" w:hAnsi="Times New Roman" w:cs="Times New Roman"/>
          <w:sz w:val="24"/>
        </w:rPr>
        <w:t>Mawr</w:t>
      </w:r>
      <w:proofErr w:type="spellEnd"/>
      <w:r w:rsidR="009D1595">
        <w:rPr>
          <w:rFonts w:ascii="Times New Roman" w:hAnsi="Times New Roman" w:cs="Times New Roman"/>
          <w:sz w:val="24"/>
        </w:rPr>
        <w:t xml:space="preserve"> and her view of Haverford. </w:t>
      </w:r>
      <w:r w:rsidR="00C5142C">
        <w:rPr>
          <w:rFonts w:ascii="Times New Roman" w:hAnsi="Times New Roman" w:cs="Times New Roman"/>
          <w:sz w:val="24"/>
        </w:rPr>
        <w:t xml:space="preserve">For </w:t>
      </w:r>
      <w:r w:rsidR="00916230">
        <w:rPr>
          <w:rFonts w:ascii="Times New Roman" w:hAnsi="Times New Roman" w:cs="Times New Roman"/>
          <w:sz w:val="24"/>
        </w:rPr>
        <w:t>collecting materials</w:t>
      </w:r>
      <w:r w:rsidR="00C5142C">
        <w:rPr>
          <w:rFonts w:ascii="Times New Roman" w:hAnsi="Times New Roman" w:cs="Times New Roman"/>
          <w:sz w:val="24"/>
        </w:rPr>
        <w:t xml:space="preserve">, I have </w:t>
      </w:r>
      <w:r w:rsidR="00916230">
        <w:rPr>
          <w:rFonts w:ascii="Times New Roman" w:hAnsi="Times New Roman" w:cs="Times New Roman"/>
          <w:sz w:val="24"/>
        </w:rPr>
        <w:t>the</w:t>
      </w:r>
      <w:r w:rsidR="00C5142C">
        <w:rPr>
          <w:rFonts w:ascii="Times New Roman" w:hAnsi="Times New Roman" w:cs="Times New Roman"/>
          <w:sz w:val="24"/>
        </w:rPr>
        <w:t xml:space="preserve"> library staff to thank for putting up with me for the two months I, sometimes literally, ran around the library looking for sources. </w:t>
      </w:r>
      <w:r w:rsidR="00904DD0">
        <w:rPr>
          <w:rFonts w:ascii="Times New Roman" w:hAnsi="Times New Roman" w:cs="Times New Roman"/>
          <w:sz w:val="24"/>
        </w:rPr>
        <w:t xml:space="preserve">I especially would like to thank </w:t>
      </w:r>
      <w:r w:rsidR="00C5142C">
        <w:rPr>
          <w:rFonts w:ascii="Times New Roman" w:hAnsi="Times New Roman" w:cs="Times New Roman"/>
          <w:sz w:val="24"/>
        </w:rPr>
        <w:t xml:space="preserve">Margaret </w:t>
      </w:r>
      <w:proofErr w:type="spellStart"/>
      <w:r w:rsidR="00C5142C">
        <w:rPr>
          <w:rFonts w:ascii="Times New Roman" w:hAnsi="Times New Roman" w:cs="Times New Roman"/>
          <w:sz w:val="24"/>
        </w:rPr>
        <w:t>Schaus</w:t>
      </w:r>
      <w:proofErr w:type="spellEnd"/>
      <w:r w:rsidR="00C5142C">
        <w:rPr>
          <w:rFonts w:ascii="Times New Roman" w:hAnsi="Times New Roman" w:cs="Times New Roman"/>
          <w:sz w:val="24"/>
        </w:rPr>
        <w:t xml:space="preserve"> for her advice on how to go about developing my course guide and on how to go about finding sources in general. </w:t>
      </w:r>
      <w:r w:rsidR="00904DD0">
        <w:rPr>
          <w:rFonts w:ascii="Times New Roman" w:hAnsi="Times New Roman" w:cs="Times New Roman"/>
          <w:sz w:val="24"/>
        </w:rPr>
        <w:t xml:space="preserve">I also need to thank </w:t>
      </w:r>
      <w:r w:rsidR="00933DA5">
        <w:rPr>
          <w:rFonts w:ascii="Times New Roman" w:hAnsi="Times New Roman" w:cs="Times New Roman"/>
          <w:sz w:val="24"/>
        </w:rPr>
        <w:t xml:space="preserve">Sarah Horowitz and Ann Upton for their patience and help for the hundreds of items I requested from Special Collections. It is because of their help that I was able to locate and </w:t>
      </w:r>
      <w:r w:rsidR="00E6225E">
        <w:rPr>
          <w:rFonts w:ascii="Times New Roman" w:hAnsi="Times New Roman" w:cs="Times New Roman"/>
          <w:sz w:val="24"/>
        </w:rPr>
        <w:t xml:space="preserve">compile the resources that I did. Lastly, I would like to thank President Dan Weiss for agreeing to an interview regarding the commencement speaker incident. Despite the recent and sensitive nature of the </w:t>
      </w:r>
      <w:r w:rsidR="00916230">
        <w:rPr>
          <w:rFonts w:ascii="Times New Roman" w:hAnsi="Times New Roman" w:cs="Times New Roman"/>
          <w:sz w:val="24"/>
        </w:rPr>
        <w:t>incident</w:t>
      </w:r>
      <w:r w:rsidR="00E6225E">
        <w:rPr>
          <w:rFonts w:ascii="Times New Roman" w:hAnsi="Times New Roman" w:cs="Times New Roman"/>
          <w:sz w:val="24"/>
        </w:rPr>
        <w:t>, he allowed me to record and use the intervie</w:t>
      </w:r>
      <w:r w:rsidR="00916230">
        <w:rPr>
          <w:rFonts w:ascii="Times New Roman" w:hAnsi="Times New Roman" w:cs="Times New Roman"/>
          <w:sz w:val="24"/>
        </w:rPr>
        <w:t>w for the course, further expanding the historical material of the college present in Special Collections.</w:t>
      </w:r>
    </w:p>
    <w:p w14:paraId="722F9942" w14:textId="77777777" w:rsidR="00916230" w:rsidRDefault="00916230" w:rsidP="00586B54">
      <w:pPr>
        <w:spacing w:line="480" w:lineRule="auto"/>
        <w:rPr>
          <w:rFonts w:ascii="Times New Roman" w:hAnsi="Times New Roman" w:cs="Times New Roman"/>
          <w:sz w:val="24"/>
        </w:rPr>
      </w:pPr>
    </w:p>
    <w:p w14:paraId="27175FEE" w14:textId="77777777" w:rsidR="00FC75AE" w:rsidRPr="00C141DC" w:rsidRDefault="004636A9" w:rsidP="00586B54">
      <w:pPr>
        <w:spacing w:line="480" w:lineRule="auto"/>
        <w:jc w:val="center"/>
        <w:rPr>
          <w:rFonts w:ascii="Times New Roman" w:hAnsi="Times New Roman" w:cs="Times New Roman"/>
          <w:i/>
          <w:sz w:val="24"/>
        </w:rPr>
      </w:pPr>
      <w:r w:rsidRPr="003B4EE3">
        <w:rPr>
          <w:rFonts w:ascii="Times New Roman" w:hAnsi="Times New Roman" w:cs="Times New Roman"/>
          <w:i/>
          <w:sz w:val="24"/>
        </w:rPr>
        <w:t xml:space="preserve">For </w:t>
      </w:r>
      <w:r w:rsidR="00FC75AE">
        <w:rPr>
          <w:rFonts w:ascii="Times New Roman" w:hAnsi="Times New Roman" w:cs="Times New Roman"/>
          <w:i/>
          <w:sz w:val="24"/>
        </w:rPr>
        <w:t>Researchers</w:t>
      </w:r>
    </w:p>
    <w:p w14:paraId="46C7F71E" w14:textId="207F9A5A" w:rsidR="00FC75AE" w:rsidRDefault="00A90D6E" w:rsidP="00586B54">
      <w:pPr>
        <w:spacing w:line="480" w:lineRule="auto"/>
        <w:ind w:firstLine="720"/>
        <w:rPr>
          <w:rFonts w:ascii="Times New Roman" w:hAnsi="Times New Roman" w:cs="Times New Roman"/>
          <w:sz w:val="24"/>
        </w:rPr>
      </w:pPr>
      <w:r>
        <w:rPr>
          <w:rFonts w:ascii="Times New Roman" w:hAnsi="Times New Roman" w:cs="Times New Roman"/>
          <w:sz w:val="24"/>
        </w:rPr>
        <w:t xml:space="preserve">For the last two months, I have spent most of my days in Magill searching, requesting, reading, scanning, uploading, and summarizing the sources I thought would be useful to those learning about the history of Haverford College. I did not set out to make a complete collection of every article, entry, or sentence ever written about or at Haverford. More than likely, I missed sources that others and I would have loved to see on the course guide. </w:t>
      </w:r>
      <w:r w:rsidR="00904DD0">
        <w:rPr>
          <w:rFonts w:ascii="Times New Roman" w:hAnsi="Times New Roman" w:cs="Times New Roman"/>
          <w:sz w:val="24"/>
        </w:rPr>
        <w:t xml:space="preserve"> </w:t>
      </w:r>
      <w:r>
        <w:rPr>
          <w:rFonts w:ascii="Times New Roman" w:hAnsi="Times New Roman" w:cs="Times New Roman"/>
          <w:sz w:val="24"/>
        </w:rPr>
        <w:t xml:space="preserve">Even still, I may have found a source that others would have deemed a great necessity in learning of the college’s past and have chosen to omit it </w:t>
      </w:r>
      <w:r w:rsidR="00916230">
        <w:rPr>
          <w:rFonts w:ascii="Times New Roman" w:hAnsi="Times New Roman" w:cs="Times New Roman"/>
          <w:sz w:val="24"/>
        </w:rPr>
        <w:t>for a reason that I knew at the time but probably could not recall if asked today</w:t>
      </w:r>
      <w:r>
        <w:rPr>
          <w:rFonts w:ascii="Times New Roman" w:hAnsi="Times New Roman" w:cs="Times New Roman"/>
          <w:sz w:val="24"/>
        </w:rPr>
        <w:t xml:space="preserve">. </w:t>
      </w:r>
      <w:r w:rsidR="00D553AF">
        <w:rPr>
          <w:rFonts w:ascii="Times New Roman" w:hAnsi="Times New Roman" w:cs="Times New Roman"/>
          <w:sz w:val="24"/>
        </w:rPr>
        <w:t xml:space="preserve">It is important to note that the separate sections on the course guide I have built are not </w:t>
      </w:r>
      <w:r w:rsidR="00950050">
        <w:rPr>
          <w:rFonts w:ascii="Times New Roman" w:hAnsi="Times New Roman" w:cs="Times New Roman"/>
          <w:sz w:val="24"/>
        </w:rPr>
        <w:t>all inclusive</w:t>
      </w:r>
      <w:r w:rsidR="00D553AF">
        <w:rPr>
          <w:rFonts w:ascii="Times New Roman" w:hAnsi="Times New Roman" w:cs="Times New Roman"/>
          <w:sz w:val="24"/>
        </w:rPr>
        <w:t xml:space="preserve">. The fact that the section on the Cold War does not include sources on diversity issues does not mean that they were not connected or existed during that time, it means that I have chosen to place all sources on diversity, in the Diversity Issues section. </w:t>
      </w:r>
      <w:r>
        <w:rPr>
          <w:rFonts w:ascii="Times New Roman" w:hAnsi="Times New Roman" w:cs="Times New Roman"/>
          <w:sz w:val="24"/>
        </w:rPr>
        <w:t xml:space="preserve">My research, and subsequently my guide, is not the end all be all to the history of Haverford College, it is meant to be a starting point. </w:t>
      </w:r>
      <w:r w:rsidR="00FC75AE">
        <w:rPr>
          <w:rFonts w:ascii="Times New Roman" w:hAnsi="Times New Roman" w:cs="Times New Roman"/>
          <w:sz w:val="24"/>
        </w:rPr>
        <w:t xml:space="preserve">My hope is that my guide will allow </w:t>
      </w:r>
      <w:r w:rsidR="00916230">
        <w:rPr>
          <w:rFonts w:ascii="Times New Roman" w:hAnsi="Times New Roman" w:cs="Times New Roman"/>
          <w:sz w:val="24"/>
        </w:rPr>
        <w:t>people</w:t>
      </w:r>
      <w:r w:rsidR="00FC75AE">
        <w:rPr>
          <w:rFonts w:ascii="Times New Roman" w:hAnsi="Times New Roman" w:cs="Times New Roman"/>
          <w:sz w:val="24"/>
        </w:rPr>
        <w:t xml:space="preserve"> looking into the history of Haverford to delve deeper because of what I have already gathered. </w:t>
      </w:r>
      <w:r>
        <w:rPr>
          <w:rFonts w:ascii="Times New Roman" w:hAnsi="Times New Roman" w:cs="Times New Roman"/>
          <w:sz w:val="24"/>
        </w:rPr>
        <w:t xml:space="preserve">Through every era I </w:t>
      </w:r>
      <w:r w:rsidR="00FC75AE">
        <w:rPr>
          <w:rFonts w:ascii="Times New Roman" w:hAnsi="Times New Roman" w:cs="Times New Roman"/>
          <w:sz w:val="24"/>
        </w:rPr>
        <w:t>researched</w:t>
      </w:r>
      <w:r>
        <w:rPr>
          <w:rFonts w:ascii="Times New Roman" w:hAnsi="Times New Roman" w:cs="Times New Roman"/>
          <w:sz w:val="24"/>
        </w:rPr>
        <w:t xml:space="preserve">, I set out to find those moments in which the college showed its true character: the moments that made me proud to call myself a </w:t>
      </w:r>
      <w:proofErr w:type="spellStart"/>
      <w:r>
        <w:rPr>
          <w:rFonts w:ascii="Times New Roman" w:hAnsi="Times New Roman" w:cs="Times New Roman"/>
          <w:sz w:val="24"/>
        </w:rPr>
        <w:t>Haverfordian</w:t>
      </w:r>
      <w:proofErr w:type="spellEnd"/>
      <w:r>
        <w:rPr>
          <w:rFonts w:ascii="Times New Roman" w:hAnsi="Times New Roman" w:cs="Times New Roman"/>
          <w:sz w:val="24"/>
        </w:rPr>
        <w:t xml:space="preserve"> and aspire to one day </w:t>
      </w:r>
      <w:r w:rsidR="00916230">
        <w:rPr>
          <w:rFonts w:ascii="Times New Roman" w:hAnsi="Times New Roman" w:cs="Times New Roman"/>
          <w:sz w:val="24"/>
        </w:rPr>
        <w:t>resemble</w:t>
      </w:r>
      <w:r>
        <w:rPr>
          <w:rFonts w:ascii="Times New Roman" w:hAnsi="Times New Roman" w:cs="Times New Roman"/>
          <w:sz w:val="24"/>
        </w:rPr>
        <w:t xml:space="preserve"> those who were </w:t>
      </w:r>
      <w:proofErr w:type="spellStart"/>
      <w:r>
        <w:rPr>
          <w:rFonts w:ascii="Times New Roman" w:hAnsi="Times New Roman" w:cs="Times New Roman"/>
          <w:sz w:val="24"/>
        </w:rPr>
        <w:t>Haverfordians</w:t>
      </w:r>
      <w:proofErr w:type="spellEnd"/>
      <w:r>
        <w:rPr>
          <w:rFonts w:ascii="Times New Roman" w:hAnsi="Times New Roman" w:cs="Times New Roman"/>
          <w:sz w:val="24"/>
        </w:rPr>
        <w:t xml:space="preserve"> before me. </w:t>
      </w:r>
      <w:r w:rsidR="00CD3F0B">
        <w:rPr>
          <w:rFonts w:ascii="Times New Roman" w:hAnsi="Times New Roman" w:cs="Times New Roman"/>
          <w:sz w:val="24"/>
        </w:rPr>
        <w:t xml:space="preserve">For that reason, my research was built heavily on materials that I personally find the most revealing about Haverford. </w:t>
      </w:r>
      <w:r>
        <w:rPr>
          <w:rFonts w:ascii="Times New Roman" w:hAnsi="Times New Roman" w:cs="Times New Roman"/>
          <w:sz w:val="24"/>
        </w:rPr>
        <w:t>But this college has never and will never be perfect</w:t>
      </w:r>
      <w:r w:rsidR="00CD3F0B">
        <w:rPr>
          <w:rFonts w:ascii="Times New Roman" w:hAnsi="Times New Roman" w:cs="Times New Roman"/>
          <w:sz w:val="24"/>
        </w:rPr>
        <w:t xml:space="preserve"> and the sources were not chosen to purport otherwise</w:t>
      </w:r>
      <w:r>
        <w:rPr>
          <w:rFonts w:ascii="Times New Roman" w:hAnsi="Times New Roman" w:cs="Times New Roman"/>
          <w:sz w:val="24"/>
        </w:rPr>
        <w:t xml:space="preserve">. </w:t>
      </w:r>
      <w:r w:rsidR="00950050">
        <w:rPr>
          <w:rFonts w:ascii="Times New Roman" w:hAnsi="Times New Roman" w:cs="Times New Roman"/>
          <w:sz w:val="24"/>
        </w:rPr>
        <w:t xml:space="preserve">Therefore, I tried to be objective when it came to finding sources with varying perspectives; i.e. from the administration, from students, from families, etc. </w:t>
      </w:r>
    </w:p>
    <w:p w14:paraId="00600295" w14:textId="77777777" w:rsidR="00C02103" w:rsidRDefault="00C02103" w:rsidP="00916230">
      <w:pPr>
        <w:spacing w:line="480" w:lineRule="auto"/>
        <w:rPr>
          <w:rFonts w:ascii="Times New Roman" w:hAnsi="Times New Roman" w:cs="Times New Roman"/>
          <w:sz w:val="24"/>
        </w:rPr>
      </w:pPr>
    </w:p>
    <w:p w14:paraId="7E4FC8F2" w14:textId="77777777" w:rsidR="00C141DC" w:rsidRPr="00C141DC" w:rsidRDefault="00C141DC" w:rsidP="00586B54">
      <w:pPr>
        <w:spacing w:line="480" w:lineRule="auto"/>
        <w:jc w:val="center"/>
        <w:rPr>
          <w:rFonts w:ascii="Times New Roman" w:hAnsi="Times New Roman" w:cs="Times New Roman"/>
          <w:i/>
          <w:sz w:val="24"/>
        </w:rPr>
      </w:pPr>
      <w:r w:rsidRPr="00C141DC">
        <w:rPr>
          <w:rFonts w:ascii="Times New Roman" w:hAnsi="Times New Roman" w:cs="Times New Roman"/>
          <w:i/>
          <w:sz w:val="24"/>
        </w:rPr>
        <w:t>For Students</w:t>
      </w:r>
    </w:p>
    <w:p w14:paraId="55DCDC4F" w14:textId="77777777" w:rsidR="002E08C6" w:rsidRDefault="00FC75AE" w:rsidP="00586B54">
      <w:pPr>
        <w:spacing w:line="480" w:lineRule="auto"/>
        <w:ind w:firstLine="720"/>
        <w:rPr>
          <w:rFonts w:ascii="Times New Roman" w:hAnsi="Times New Roman" w:cs="Times New Roman"/>
          <w:sz w:val="24"/>
        </w:rPr>
      </w:pPr>
      <w:r>
        <w:rPr>
          <w:rFonts w:ascii="Times New Roman" w:hAnsi="Times New Roman" w:cs="Times New Roman"/>
          <w:sz w:val="24"/>
        </w:rPr>
        <w:t xml:space="preserve">There is something inherently unnerving about writing to students with the intention that they hold my words in enough esteem to try and find value in what I say, especially when I only have a year at Haverford under my belt. During this summer, I have found information that has made me feel deeply in a variety of ways and I expect it do the same for students taking the course. I want to share something I have learned </w:t>
      </w:r>
      <w:r w:rsidR="00C141DC">
        <w:rPr>
          <w:rFonts w:ascii="Times New Roman" w:hAnsi="Times New Roman" w:cs="Times New Roman"/>
          <w:sz w:val="24"/>
        </w:rPr>
        <w:t>about research in history this summer,</w:t>
      </w:r>
      <w:r>
        <w:rPr>
          <w:rFonts w:ascii="Times New Roman" w:hAnsi="Times New Roman" w:cs="Times New Roman"/>
          <w:sz w:val="24"/>
        </w:rPr>
        <w:t xml:space="preserve"> and that is that what we choose to focus on is largely responsible for what we cho</w:t>
      </w:r>
      <w:r w:rsidR="00C141DC">
        <w:rPr>
          <w:rFonts w:ascii="Times New Roman" w:hAnsi="Times New Roman" w:cs="Times New Roman"/>
          <w:sz w:val="24"/>
        </w:rPr>
        <w:t>ose to think</w:t>
      </w:r>
      <w:r>
        <w:rPr>
          <w:rFonts w:ascii="Times New Roman" w:hAnsi="Times New Roman" w:cs="Times New Roman"/>
          <w:sz w:val="24"/>
        </w:rPr>
        <w:t xml:space="preserve"> really happened</w:t>
      </w:r>
      <w:r w:rsidR="00C141DC">
        <w:rPr>
          <w:rFonts w:ascii="Times New Roman" w:hAnsi="Times New Roman" w:cs="Times New Roman"/>
          <w:sz w:val="24"/>
        </w:rPr>
        <w:t xml:space="preserve"> and why</w:t>
      </w:r>
      <w:r>
        <w:rPr>
          <w:rFonts w:ascii="Times New Roman" w:hAnsi="Times New Roman" w:cs="Times New Roman"/>
          <w:sz w:val="24"/>
        </w:rPr>
        <w:t>.</w:t>
      </w:r>
      <w:r w:rsidR="00C141DC">
        <w:rPr>
          <w:rFonts w:ascii="Times New Roman" w:hAnsi="Times New Roman" w:cs="Times New Roman"/>
          <w:sz w:val="24"/>
        </w:rPr>
        <w:t xml:space="preserve"> As students, we understandably tend to think as students, focus on students’ priorities and on students’ best interests. Personally, as a</w:t>
      </w:r>
      <w:r w:rsidR="00950050">
        <w:rPr>
          <w:rFonts w:ascii="Times New Roman" w:hAnsi="Times New Roman" w:cs="Times New Roman"/>
          <w:sz w:val="24"/>
        </w:rPr>
        <w:t xml:space="preserve"> minority student, i</w:t>
      </w:r>
      <w:r w:rsidR="00D553AF">
        <w:rPr>
          <w:rFonts w:ascii="Times New Roman" w:hAnsi="Times New Roman" w:cs="Times New Roman"/>
          <w:sz w:val="24"/>
        </w:rPr>
        <w:t xml:space="preserve">t is difficult to read of the hardships of minority students </w:t>
      </w:r>
      <w:r w:rsidR="00CD3F0B">
        <w:rPr>
          <w:rFonts w:ascii="Times New Roman" w:hAnsi="Times New Roman" w:cs="Times New Roman"/>
          <w:sz w:val="24"/>
        </w:rPr>
        <w:t xml:space="preserve">at Haverford and not feel anger </w:t>
      </w:r>
      <w:r w:rsidR="00D553AF">
        <w:rPr>
          <w:rFonts w:ascii="Times New Roman" w:hAnsi="Times New Roman" w:cs="Times New Roman"/>
          <w:sz w:val="24"/>
        </w:rPr>
        <w:t xml:space="preserve">toward the administration of the time. Even then however, I cannot say that I do not admire the same administration for defending its </w:t>
      </w:r>
      <w:r w:rsidR="00CD3F0B">
        <w:rPr>
          <w:rFonts w:ascii="Times New Roman" w:hAnsi="Times New Roman" w:cs="Times New Roman"/>
          <w:sz w:val="24"/>
        </w:rPr>
        <w:t>student’s</w:t>
      </w:r>
      <w:r w:rsidR="00D553AF">
        <w:rPr>
          <w:rFonts w:ascii="Times New Roman" w:hAnsi="Times New Roman" w:cs="Times New Roman"/>
          <w:sz w:val="24"/>
        </w:rPr>
        <w:t xml:space="preserve"> right to protest and creating an environment in which they could do so freely. </w:t>
      </w:r>
      <w:r w:rsidR="00C141DC">
        <w:rPr>
          <w:rFonts w:ascii="Times New Roman" w:hAnsi="Times New Roman" w:cs="Times New Roman"/>
          <w:sz w:val="24"/>
        </w:rPr>
        <w:t xml:space="preserve">My reason for bringing this up is to show that there are two sides to every coin; and the history of this college is a dodecahedron. We, as students, </w:t>
      </w:r>
      <w:r w:rsidR="002256DF">
        <w:rPr>
          <w:rFonts w:ascii="Times New Roman" w:hAnsi="Times New Roman" w:cs="Times New Roman"/>
          <w:sz w:val="24"/>
        </w:rPr>
        <w:t xml:space="preserve">often forget that the administration too has their own issues and priorities, but I have come to think that we </w:t>
      </w:r>
      <w:r w:rsidR="00421733">
        <w:rPr>
          <w:rFonts w:ascii="Times New Roman" w:hAnsi="Times New Roman" w:cs="Times New Roman"/>
          <w:sz w:val="24"/>
        </w:rPr>
        <w:t xml:space="preserve">also </w:t>
      </w:r>
      <w:r w:rsidR="002256DF">
        <w:rPr>
          <w:rFonts w:ascii="Times New Roman" w:hAnsi="Times New Roman" w:cs="Times New Roman"/>
          <w:sz w:val="24"/>
        </w:rPr>
        <w:t xml:space="preserve">underestimate our administration. Students often cite that a reason they love Haverford is because the administration cares for us and gets to know us as people. </w:t>
      </w:r>
      <w:r w:rsidR="00421733">
        <w:rPr>
          <w:rFonts w:ascii="Times New Roman" w:hAnsi="Times New Roman" w:cs="Times New Roman"/>
          <w:sz w:val="24"/>
        </w:rPr>
        <w:t xml:space="preserve">But when we critique them for </w:t>
      </w:r>
      <w:r w:rsidR="00916230">
        <w:rPr>
          <w:rFonts w:ascii="Times New Roman" w:hAnsi="Times New Roman" w:cs="Times New Roman"/>
          <w:sz w:val="24"/>
        </w:rPr>
        <w:t>handling a situation contrary to our tastes</w:t>
      </w:r>
      <w:r w:rsidR="00421733">
        <w:rPr>
          <w:rFonts w:ascii="Times New Roman" w:hAnsi="Times New Roman" w:cs="Times New Roman"/>
          <w:sz w:val="24"/>
        </w:rPr>
        <w:t>, we</w:t>
      </w:r>
      <w:r w:rsidR="002256DF">
        <w:rPr>
          <w:rFonts w:ascii="Times New Roman" w:hAnsi="Times New Roman" w:cs="Times New Roman"/>
          <w:sz w:val="24"/>
        </w:rPr>
        <w:t xml:space="preserve"> forget that our administration is not just any administration, it is one that strives to work for its students. </w:t>
      </w:r>
      <w:r w:rsidR="003E4B6B">
        <w:rPr>
          <w:rFonts w:ascii="Times New Roman" w:hAnsi="Times New Roman" w:cs="Times New Roman"/>
          <w:sz w:val="24"/>
        </w:rPr>
        <w:t>So while it pains me to read about the administration</w:t>
      </w:r>
      <w:r w:rsidR="00C141DC">
        <w:rPr>
          <w:rFonts w:ascii="Times New Roman" w:hAnsi="Times New Roman" w:cs="Times New Roman"/>
          <w:sz w:val="24"/>
        </w:rPr>
        <w:t>’s</w:t>
      </w:r>
      <w:r w:rsidR="003E4B6B">
        <w:rPr>
          <w:rFonts w:ascii="Times New Roman" w:hAnsi="Times New Roman" w:cs="Times New Roman"/>
          <w:sz w:val="24"/>
        </w:rPr>
        <w:t xml:space="preserve"> inefficiency in the accommodation of minorities, the acceptance of women, and trying to protect students’ right to protest; </w:t>
      </w:r>
      <w:r w:rsidR="00D53D54">
        <w:rPr>
          <w:rFonts w:ascii="Times New Roman" w:hAnsi="Times New Roman" w:cs="Times New Roman"/>
          <w:sz w:val="24"/>
        </w:rPr>
        <w:t>my research has taught me</w:t>
      </w:r>
      <w:r w:rsidR="003E4B6B">
        <w:rPr>
          <w:rFonts w:ascii="Times New Roman" w:hAnsi="Times New Roman" w:cs="Times New Roman"/>
          <w:sz w:val="24"/>
        </w:rPr>
        <w:t xml:space="preserve"> that an administration handling all three</w:t>
      </w:r>
      <w:r w:rsidR="00D53D54">
        <w:rPr>
          <w:rFonts w:ascii="Times New Roman" w:hAnsi="Times New Roman" w:cs="Times New Roman"/>
          <w:sz w:val="24"/>
        </w:rPr>
        <w:t xml:space="preserve"> issues</w:t>
      </w:r>
      <w:r w:rsidR="003E4B6B">
        <w:rPr>
          <w:rFonts w:ascii="Times New Roman" w:hAnsi="Times New Roman" w:cs="Times New Roman"/>
          <w:sz w:val="24"/>
        </w:rPr>
        <w:t xml:space="preserve"> on top of a</w:t>
      </w:r>
      <w:r w:rsidR="00C141DC">
        <w:rPr>
          <w:rFonts w:ascii="Times New Roman" w:hAnsi="Times New Roman" w:cs="Times New Roman"/>
          <w:sz w:val="24"/>
        </w:rPr>
        <w:t xml:space="preserve"> disappearing endowment deserved</w:t>
      </w:r>
      <w:r w:rsidR="003E4B6B">
        <w:rPr>
          <w:rFonts w:ascii="Times New Roman" w:hAnsi="Times New Roman" w:cs="Times New Roman"/>
          <w:sz w:val="24"/>
        </w:rPr>
        <w:t xml:space="preserve"> understanding and </w:t>
      </w:r>
      <w:r w:rsidR="003E4B6B">
        <w:rPr>
          <w:rFonts w:ascii="Times New Roman" w:hAnsi="Times New Roman" w:cs="Times New Roman"/>
          <w:sz w:val="24"/>
        </w:rPr>
        <w:lastRenderedPageBreak/>
        <w:t xml:space="preserve">respect. </w:t>
      </w:r>
      <w:r w:rsidR="009B4BD6">
        <w:rPr>
          <w:rFonts w:ascii="Times New Roman" w:hAnsi="Times New Roman" w:cs="Times New Roman"/>
          <w:sz w:val="24"/>
        </w:rPr>
        <w:t>So I ask that students reading this, especially students taking Jim’s course, keep in mind that Haverford is an institution that has evolved for almost two centuries from its start as a guarded Quaker school for white, wealthy, Philadelphian boys to what it is today.</w:t>
      </w:r>
    </w:p>
    <w:p w14:paraId="14FC963F" w14:textId="77777777" w:rsidR="005B41DB" w:rsidRDefault="005B41DB" w:rsidP="00586B54">
      <w:pPr>
        <w:spacing w:line="480" w:lineRule="auto"/>
        <w:jc w:val="center"/>
        <w:rPr>
          <w:rFonts w:ascii="Times New Roman" w:hAnsi="Times New Roman" w:cs="Times New Roman"/>
          <w:i/>
          <w:sz w:val="24"/>
        </w:rPr>
      </w:pPr>
      <w:r>
        <w:rPr>
          <w:rFonts w:ascii="Times New Roman" w:hAnsi="Times New Roman" w:cs="Times New Roman"/>
          <w:i/>
          <w:sz w:val="24"/>
        </w:rPr>
        <w:t xml:space="preserve">For </w:t>
      </w:r>
      <w:proofErr w:type="spellStart"/>
      <w:r w:rsidR="00BF2E5D">
        <w:rPr>
          <w:rFonts w:ascii="Times New Roman" w:hAnsi="Times New Roman" w:cs="Times New Roman"/>
          <w:i/>
          <w:sz w:val="24"/>
        </w:rPr>
        <w:t>Haverfordians</w:t>
      </w:r>
      <w:proofErr w:type="spellEnd"/>
    </w:p>
    <w:p w14:paraId="1D98986A" w14:textId="31730E60" w:rsidR="00C346FF" w:rsidRPr="00655C43" w:rsidRDefault="001672D2" w:rsidP="002F0876">
      <w:pPr>
        <w:spacing w:line="480" w:lineRule="auto"/>
        <w:rPr>
          <w:rFonts w:ascii="Times New Roman" w:hAnsi="Times New Roman" w:cs="Times New Roman"/>
          <w:sz w:val="24"/>
        </w:rPr>
      </w:pPr>
      <w:r>
        <w:rPr>
          <w:rFonts w:ascii="Times New Roman" w:hAnsi="Times New Roman" w:cs="Times New Roman"/>
          <w:sz w:val="24"/>
        </w:rPr>
        <w:tab/>
        <w:t xml:space="preserve">I write this under the assumption that </w:t>
      </w:r>
      <w:r w:rsidR="004223DF">
        <w:rPr>
          <w:rFonts w:ascii="Times New Roman" w:hAnsi="Times New Roman" w:cs="Times New Roman"/>
          <w:sz w:val="24"/>
        </w:rPr>
        <w:t>students</w:t>
      </w:r>
      <w:r>
        <w:rPr>
          <w:rFonts w:ascii="Times New Roman" w:hAnsi="Times New Roman" w:cs="Times New Roman"/>
          <w:sz w:val="24"/>
        </w:rPr>
        <w:t xml:space="preserve"> in my own class year, those directly above and below, and even some outside of these categories regard me as their peer. For this message I will focus on the most recent section of my research, subsequently the one I have most involvement in, the </w:t>
      </w:r>
      <w:proofErr w:type="spellStart"/>
      <w:r>
        <w:rPr>
          <w:rFonts w:ascii="Times New Roman" w:hAnsi="Times New Roman" w:cs="Times New Roman"/>
          <w:sz w:val="24"/>
        </w:rPr>
        <w:t>Birgeneau</w:t>
      </w:r>
      <w:proofErr w:type="spellEnd"/>
      <w:r>
        <w:rPr>
          <w:rFonts w:ascii="Times New Roman" w:hAnsi="Times New Roman" w:cs="Times New Roman"/>
          <w:sz w:val="24"/>
        </w:rPr>
        <w:t xml:space="preserve"> Affair.  This </w:t>
      </w:r>
      <w:r w:rsidR="00D12711">
        <w:rPr>
          <w:rFonts w:ascii="Times New Roman" w:hAnsi="Times New Roman" w:cs="Times New Roman"/>
          <w:sz w:val="24"/>
        </w:rPr>
        <w:t xml:space="preserve">incident is important </w:t>
      </w:r>
      <w:r>
        <w:rPr>
          <w:rFonts w:ascii="Times New Roman" w:hAnsi="Times New Roman" w:cs="Times New Roman"/>
          <w:sz w:val="24"/>
        </w:rPr>
        <w:t xml:space="preserve">for me on two fronts, one being that I am </w:t>
      </w:r>
      <w:r w:rsidR="00D12711">
        <w:rPr>
          <w:rFonts w:ascii="Times New Roman" w:hAnsi="Times New Roman" w:cs="Times New Roman"/>
          <w:sz w:val="24"/>
        </w:rPr>
        <w:t>a</w:t>
      </w:r>
      <w:r>
        <w:rPr>
          <w:rFonts w:ascii="Times New Roman" w:hAnsi="Times New Roman" w:cs="Times New Roman"/>
          <w:sz w:val="24"/>
        </w:rPr>
        <w:t xml:space="preserve"> California</w:t>
      </w:r>
      <w:r w:rsidR="00D12711">
        <w:rPr>
          <w:rFonts w:ascii="Times New Roman" w:hAnsi="Times New Roman" w:cs="Times New Roman"/>
          <w:sz w:val="24"/>
        </w:rPr>
        <w:t>n, the</w:t>
      </w:r>
      <w:r>
        <w:rPr>
          <w:rFonts w:ascii="Times New Roman" w:hAnsi="Times New Roman" w:cs="Times New Roman"/>
          <w:sz w:val="24"/>
        </w:rPr>
        <w:t xml:space="preserve"> other being that I am a </w:t>
      </w:r>
      <w:proofErr w:type="spellStart"/>
      <w:r>
        <w:rPr>
          <w:rFonts w:ascii="Times New Roman" w:hAnsi="Times New Roman" w:cs="Times New Roman"/>
          <w:sz w:val="24"/>
        </w:rPr>
        <w:t>Haverfordian</w:t>
      </w:r>
      <w:proofErr w:type="spellEnd"/>
      <w:r>
        <w:rPr>
          <w:rFonts w:ascii="Times New Roman" w:hAnsi="Times New Roman" w:cs="Times New Roman"/>
          <w:sz w:val="24"/>
        </w:rPr>
        <w:t xml:space="preserve">. </w:t>
      </w:r>
      <w:r w:rsidR="00D12711">
        <w:rPr>
          <w:rFonts w:ascii="Times New Roman" w:hAnsi="Times New Roman" w:cs="Times New Roman"/>
          <w:sz w:val="24"/>
        </w:rPr>
        <w:t xml:space="preserve">I could try and explain why I believe that </w:t>
      </w:r>
      <w:proofErr w:type="spellStart"/>
      <w:r w:rsidR="00D12711">
        <w:rPr>
          <w:rFonts w:ascii="Times New Roman" w:hAnsi="Times New Roman" w:cs="Times New Roman"/>
          <w:sz w:val="24"/>
        </w:rPr>
        <w:t>Birgeneau</w:t>
      </w:r>
      <w:proofErr w:type="spellEnd"/>
      <w:r w:rsidR="00D12711">
        <w:rPr>
          <w:rFonts w:ascii="Times New Roman" w:hAnsi="Times New Roman" w:cs="Times New Roman"/>
          <w:sz w:val="24"/>
        </w:rPr>
        <w:t xml:space="preserve"> did not deserve the backlash</w:t>
      </w:r>
      <w:r w:rsidR="001E1FBA">
        <w:rPr>
          <w:rFonts w:ascii="Times New Roman" w:hAnsi="Times New Roman" w:cs="Times New Roman"/>
          <w:sz w:val="24"/>
        </w:rPr>
        <w:t>, both back then and recently,</w:t>
      </w:r>
      <w:r w:rsidR="00D12711">
        <w:rPr>
          <w:rFonts w:ascii="Times New Roman" w:hAnsi="Times New Roman" w:cs="Times New Roman"/>
          <w:sz w:val="24"/>
        </w:rPr>
        <w:t xml:space="preserve"> he has received for the events at UC Berkeley in November of 2011; but it would be a moot point. </w:t>
      </w:r>
      <w:r w:rsidR="001E1FBA">
        <w:rPr>
          <w:rFonts w:ascii="Times New Roman" w:hAnsi="Times New Roman" w:cs="Times New Roman"/>
          <w:sz w:val="24"/>
        </w:rPr>
        <w:t xml:space="preserve">Instead I will express what I expected from those that I </w:t>
      </w:r>
      <w:r w:rsidR="00DF2E9F">
        <w:rPr>
          <w:rFonts w:ascii="Times New Roman" w:hAnsi="Times New Roman" w:cs="Times New Roman"/>
          <w:sz w:val="24"/>
        </w:rPr>
        <w:t>consider</w:t>
      </w:r>
      <w:r w:rsidR="001E1FBA">
        <w:rPr>
          <w:rFonts w:ascii="Times New Roman" w:hAnsi="Times New Roman" w:cs="Times New Roman"/>
          <w:sz w:val="24"/>
        </w:rPr>
        <w:t xml:space="preserve"> my peers. The fact that I was unaware of the controversy until after it occurred is because of my own ignorance, but also the timing of the incident. While I feel this </w:t>
      </w:r>
      <w:r w:rsidR="00DF2E9F">
        <w:rPr>
          <w:rFonts w:ascii="Times New Roman" w:hAnsi="Times New Roman" w:cs="Times New Roman"/>
          <w:sz w:val="24"/>
        </w:rPr>
        <w:t>may be</w:t>
      </w:r>
      <w:r w:rsidR="001E1FBA">
        <w:rPr>
          <w:rFonts w:ascii="Times New Roman" w:hAnsi="Times New Roman" w:cs="Times New Roman"/>
          <w:sz w:val="24"/>
        </w:rPr>
        <w:t xml:space="preserve"> true for many students, I can only speak for myself in saying that I wish this controversy were discussed more openly before the letter was sent. For example, the community forum was seen as very helpful by </w:t>
      </w:r>
      <w:r w:rsidR="00DF2E9F">
        <w:rPr>
          <w:rFonts w:ascii="Times New Roman" w:hAnsi="Times New Roman" w:cs="Times New Roman"/>
          <w:sz w:val="24"/>
        </w:rPr>
        <w:t>those</w:t>
      </w:r>
      <w:r w:rsidR="001E1FBA">
        <w:rPr>
          <w:rFonts w:ascii="Times New Roman" w:hAnsi="Times New Roman" w:cs="Times New Roman"/>
          <w:sz w:val="24"/>
        </w:rPr>
        <w:t xml:space="preserve"> involved, but came after the </w:t>
      </w:r>
      <w:r w:rsidR="00DF2E9F">
        <w:rPr>
          <w:rFonts w:ascii="Times New Roman" w:hAnsi="Times New Roman" w:cs="Times New Roman"/>
          <w:sz w:val="24"/>
        </w:rPr>
        <w:t>incident had occurred</w:t>
      </w:r>
      <w:r w:rsidR="001E1FBA">
        <w:rPr>
          <w:rFonts w:ascii="Times New Roman" w:hAnsi="Times New Roman" w:cs="Times New Roman"/>
          <w:sz w:val="24"/>
        </w:rPr>
        <w:t xml:space="preserve">. </w:t>
      </w:r>
      <w:r w:rsidR="00CF1F59">
        <w:rPr>
          <w:rFonts w:ascii="Times New Roman" w:hAnsi="Times New Roman" w:cs="Times New Roman"/>
          <w:sz w:val="24"/>
        </w:rPr>
        <w:t xml:space="preserve">During the discussion </w:t>
      </w:r>
      <w:r w:rsidR="00DF2E9F">
        <w:rPr>
          <w:rFonts w:ascii="Times New Roman" w:hAnsi="Times New Roman" w:cs="Times New Roman"/>
          <w:sz w:val="24"/>
        </w:rPr>
        <w:t>on</w:t>
      </w:r>
      <w:r w:rsidR="00CF1F59">
        <w:rPr>
          <w:rFonts w:ascii="Times New Roman" w:hAnsi="Times New Roman" w:cs="Times New Roman"/>
          <w:sz w:val="24"/>
        </w:rPr>
        <w:t xml:space="preserve"> the </w:t>
      </w:r>
      <w:proofErr w:type="spellStart"/>
      <w:r w:rsidR="00CF1F59">
        <w:rPr>
          <w:rFonts w:ascii="Times New Roman" w:hAnsi="Times New Roman" w:cs="Times New Roman"/>
          <w:sz w:val="24"/>
        </w:rPr>
        <w:t>GoBoard</w:t>
      </w:r>
      <w:r w:rsidR="00DF2E9F">
        <w:rPr>
          <w:rFonts w:ascii="Times New Roman" w:hAnsi="Times New Roman" w:cs="Times New Roman"/>
          <w:sz w:val="24"/>
        </w:rPr>
        <w:t>s</w:t>
      </w:r>
      <w:proofErr w:type="spellEnd"/>
      <w:r w:rsidR="00CF1F59">
        <w:rPr>
          <w:rFonts w:ascii="Times New Roman" w:hAnsi="Times New Roman" w:cs="Times New Roman"/>
          <w:sz w:val="24"/>
        </w:rPr>
        <w:t xml:space="preserve">, some things were said that I took personally because they were directed towards the community that I consider myself </w:t>
      </w:r>
      <w:r w:rsidR="00DF2E9F">
        <w:rPr>
          <w:rFonts w:ascii="Times New Roman" w:hAnsi="Times New Roman" w:cs="Times New Roman"/>
          <w:sz w:val="24"/>
        </w:rPr>
        <w:t xml:space="preserve">to be </w:t>
      </w:r>
      <w:r w:rsidR="00CF1F59">
        <w:rPr>
          <w:rFonts w:ascii="Times New Roman" w:hAnsi="Times New Roman" w:cs="Times New Roman"/>
          <w:sz w:val="24"/>
        </w:rPr>
        <w:t xml:space="preserve">a part of. </w:t>
      </w:r>
      <w:r w:rsidR="004223DF">
        <w:rPr>
          <w:rFonts w:ascii="Times New Roman" w:hAnsi="Times New Roman" w:cs="Times New Roman"/>
          <w:sz w:val="24"/>
        </w:rPr>
        <w:t>One of those things was the idea that Haverford</w:t>
      </w:r>
      <w:r w:rsidR="00DF2E9F">
        <w:rPr>
          <w:rFonts w:ascii="Times New Roman" w:hAnsi="Times New Roman" w:cs="Times New Roman"/>
          <w:sz w:val="24"/>
        </w:rPr>
        <w:t xml:space="preserve">, in our </w:t>
      </w:r>
      <w:proofErr w:type="spellStart"/>
      <w:r w:rsidR="00DF2E9F">
        <w:rPr>
          <w:rFonts w:ascii="Times New Roman" w:hAnsi="Times New Roman" w:cs="Times New Roman"/>
          <w:sz w:val="24"/>
        </w:rPr>
        <w:t>Haverfordian</w:t>
      </w:r>
      <w:proofErr w:type="spellEnd"/>
      <w:r w:rsidR="00DF2E9F">
        <w:rPr>
          <w:rFonts w:ascii="Times New Roman" w:hAnsi="Times New Roman" w:cs="Times New Roman"/>
          <w:sz w:val="24"/>
        </w:rPr>
        <w:t xml:space="preserve"> ways,</w:t>
      </w:r>
      <w:r w:rsidR="004223DF">
        <w:rPr>
          <w:rFonts w:ascii="Times New Roman" w:hAnsi="Times New Roman" w:cs="Times New Roman"/>
          <w:sz w:val="24"/>
        </w:rPr>
        <w:t xml:space="preserve"> cannot handle issues of a serious magnitude </w:t>
      </w:r>
      <w:r w:rsidR="00DF2E9F">
        <w:rPr>
          <w:rFonts w:ascii="Times New Roman" w:hAnsi="Times New Roman" w:cs="Times New Roman"/>
          <w:sz w:val="24"/>
        </w:rPr>
        <w:t>and</w:t>
      </w:r>
      <w:r w:rsidR="004223DF">
        <w:rPr>
          <w:rFonts w:ascii="Times New Roman" w:hAnsi="Times New Roman" w:cs="Times New Roman"/>
          <w:sz w:val="24"/>
        </w:rPr>
        <w:t xml:space="preserve"> we were </w:t>
      </w:r>
      <w:r w:rsidR="00DF2E9F">
        <w:rPr>
          <w:rFonts w:ascii="Times New Roman" w:hAnsi="Times New Roman" w:cs="Times New Roman"/>
          <w:sz w:val="24"/>
        </w:rPr>
        <w:t xml:space="preserve">therefore </w:t>
      </w:r>
      <w:r w:rsidR="004223DF">
        <w:rPr>
          <w:rFonts w:ascii="Times New Roman" w:hAnsi="Times New Roman" w:cs="Times New Roman"/>
          <w:sz w:val="24"/>
        </w:rPr>
        <w:t xml:space="preserve">unprepared to deal with </w:t>
      </w:r>
      <w:r w:rsidR="00DF2E9F">
        <w:rPr>
          <w:rFonts w:ascii="Times New Roman" w:hAnsi="Times New Roman" w:cs="Times New Roman"/>
          <w:sz w:val="24"/>
        </w:rPr>
        <w:t xml:space="preserve">controversy surrounding </w:t>
      </w:r>
      <w:r w:rsidR="004223DF">
        <w:rPr>
          <w:rFonts w:ascii="Times New Roman" w:hAnsi="Times New Roman" w:cs="Times New Roman"/>
          <w:sz w:val="24"/>
        </w:rPr>
        <w:t xml:space="preserve">Dr. </w:t>
      </w:r>
      <w:proofErr w:type="spellStart"/>
      <w:r w:rsidR="004223DF">
        <w:rPr>
          <w:rFonts w:ascii="Times New Roman" w:hAnsi="Times New Roman" w:cs="Times New Roman"/>
          <w:sz w:val="24"/>
        </w:rPr>
        <w:t>Birgeneau</w:t>
      </w:r>
      <w:proofErr w:type="spellEnd"/>
      <w:r w:rsidR="004223DF">
        <w:rPr>
          <w:rFonts w:ascii="Times New Roman" w:hAnsi="Times New Roman" w:cs="Times New Roman"/>
          <w:sz w:val="24"/>
        </w:rPr>
        <w:t xml:space="preserve">. On the contrary, it is my belief that the students who accused Haverford of </w:t>
      </w:r>
      <w:r w:rsidR="00904DD0">
        <w:rPr>
          <w:rFonts w:ascii="Times New Roman" w:hAnsi="Times New Roman" w:cs="Times New Roman"/>
          <w:sz w:val="24"/>
        </w:rPr>
        <w:t>this</w:t>
      </w:r>
      <w:r w:rsidR="004223DF">
        <w:rPr>
          <w:rFonts w:ascii="Times New Roman" w:hAnsi="Times New Roman" w:cs="Times New Roman"/>
          <w:sz w:val="24"/>
        </w:rPr>
        <w:t xml:space="preserve"> are those who were not prepared to </w:t>
      </w:r>
      <w:r w:rsidR="00DF2E9F">
        <w:rPr>
          <w:rFonts w:ascii="Times New Roman" w:hAnsi="Times New Roman" w:cs="Times New Roman"/>
          <w:sz w:val="24"/>
        </w:rPr>
        <w:t xml:space="preserve">properly </w:t>
      </w:r>
      <w:r w:rsidR="004223DF">
        <w:rPr>
          <w:rFonts w:ascii="Times New Roman" w:hAnsi="Times New Roman" w:cs="Times New Roman"/>
          <w:sz w:val="24"/>
        </w:rPr>
        <w:t>deal with the controversy</w:t>
      </w:r>
      <w:r w:rsidR="00DF2E9F">
        <w:rPr>
          <w:rFonts w:ascii="Times New Roman" w:hAnsi="Times New Roman" w:cs="Times New Roman"/>
          <w:sz w:val="24"/>
        </w:rPr>
        <w:t>, or perhaps were not willing to do so</w:t>
      </w:r>
      <w:r w:rsidR="004223DF">
        <w:rPr>
          <w:rFonts w:ascii="Times New Roman" w:hAnsi="Times New Roman" w:cs="Times New Roman"/>
          <w:sz w:val="24"/>
        </w:rPr>
        <w:t xml:space="preserve">. In my research, including an interview with President Weiss, it became evident to me </w:t>
      </w:r>
      <w:r w:rsidR="004223DF">
        <w:rPr>
          <w:rFonts w:ascii="Times New Roman" w:hAnsi="Times New Roman" w:cs="Times New Roman"/>
          <w:sz w:val="24"/>
        </w:rPr>
        <w:lastRenderedPageBreak/>
        <w:t xml:space="preserve">that the administration was not </w:t>
      </w:r>
      <w:r w:rsidR="00DF2E9F">
        <w:rPr>
          <w:rFonts w:ascii="Times New Roman" w:hAnsi="Times New Roman" w:cs="Times New Roman"/>
          <w:sz w:val="24"/>
        </w:rPr>
        <w:t>the</w:t>
      </w:r>
      <w:r w:rsidR="004223DF">
        <w:rPr>
          <w:rFonts w:ascii="Times New Roman" w:hAnsi="Times New Roman" w:cs="Times New Roman"/>
          <w:sz w:val="24"/>
        </w:rPr>
        <w:t xml:space="preserve"> limiting factor</w:t>
      </w:r>
      <w:r w:rsidR="00DF2E9F">
        <w:rPr>
          <w:rFonts w:ascii="Times New Roman" w:hAnsi="Times New Roman" w:cs="Times New Roman"/>
          <w:sz w:val="24"/>
        </w:rPr>
        <w:t xml:space="preserve"> it was accused of being</w:t>
      </w:r>
      <w:r w:rsidR="00904DD0">
        <w:rPr>
          <w:rFonts w:ascii="Times New Roman" w:hAnsi="Times New Roman" w:cs="Times New Roman"/>
          <w:sz w:val="24"/>
        </w:rPr>
        <w:t xml:space="preserve"> in this case</w:t>
      </w:r>
      <w:r w:rsidR="004223DF">
        <w:rPr>
          <w:rFonts w:ascii="Times New Roman" w:hAnsi="Times New Roman" w:cs="Times New Roman"/>
          <w:sz w:val="24"/>
        </w:rPr>
        <w:t xml:space="preserve">. </w:t>
      </w:r>
      <w:r w:rsidR="00F61139">
        <w:rPr>
          <w:rFonts w:ascii="Times New Roman" w:hAnsi="Times New Roman" w:cs="Times New Roman"/>
          <w:sz w:val="24"/>
        </w:rPr>
        <w:t xml:space="preserve">The administration did what </w:t>
      </w:r>
      <w:r w:rsidR="004223DF">
        <w:rPr>
          <w:rFonts w:ascii="Times New Roman" w:hAnsi="Times New Roman" w:cs="Times New Roman"/>
          <w:sz w:val="24"/>
        </w:rPr>
        <w:t xml:space="preserve">Stephen Cary did back when students wished to protest David </w:t>
      </w:r>
      <w:r w:rsidR="00F61139">
        <w:rPr>
          <w:rFonts w:ascii="Times New Roman" w:hAnsi="Times New Roman" w:cs="Times New Roman"/>
          <w:sz w:val="24"/>
        </w:rPr>
        <w:t xml:space="preserve">Rockefeller because his company invested in South Africa during apartheid, it </w:t>
      </w:r>
      <w:r w:rsidR="00154D89">
        <w:rPr>
          <w:rFonts w:ascii="Times New Roman" w:hAnsi="Times New Roman" w:cs="Times New Roman"/>
          <w:sz w:val="24"/>
        </w:rPr>
        <w:t>attempted to guide the students through the proper channels of protest so that their concerns were heard</w:t>
      </w:r>
      <w:r w:rsidR="00F61139">
        <w:rPr>
          <w:rFonts w:ascii="Times New Roman" w:hAnsi="Times New Roman" w:cs="Times New Roman"/>
          <w:sz w:val="24"/>
        </w:rPr>
        <w:t>.</w:t>
      </w:r>
      <w:r w:rsidR="00F61139">
        <w:rPr>
          <w:rStyle w:val="FootnoteReference"/>
          <w:rFonts w:ascii="Times New Roman" w:hAnsi="Times New Roman" w:cs="Times New Roman"/>
          <w:sz w:val="24"/>
        </w:rPr>
        <w:footnoteReference w:id="1"/>
      </w:r>
      <w:r w:rsidR="00154D89">
        <w:rPr>
          <w:rFonts w:ascii="Times New Roman" w:hAnsi="Times New Roman" w:cs="Times New Roman"/>
          <w:sz w:val="24"/>
        </w:rPr>
        <w:t xml:space="preserve"> </w:t>
      </w:r>
      <w:r w:rsidR="00265B27">
        <w:rPr>
          <w:rFonts w:ascii="Times New Roman" w:hAnsi="Times New Roman" w:cs="Times New Roman"/>
          <w:sz w:val="24"/>
        </w:rPr>
        <w:t xml:space="preserve">Therefore the comments regarding the inadequacy of the </w:t>
      </w:r>
      <w:proofErr w:type="spellStart"/>
      <w:r w:rsidR="00265B27">
        <w:rPr>
          <w:rFonts w:ascii="Times New Roman" w:hAnsi="Times New Roman" w:cs="Times New Roman"/>
          <w:sz w:val="24"/>
        </w:rPr>
        <w:t>Haverfordian</w:t>
      </w:r>
      <w:proofErr w:type="spellEnd"/>
      <w:r w:rsidR="00265B27">
        <w:rPr>
          <w:rFonts w:ascii="Times New Roman" w:hAnsi="Times New Roman" w:cs="Times New Roman"/>
          <w:sz w:val="24"/>
        </w:rPr>
        <w:t xml:space="preserve"> manner of approaching issues seem unfounded to me given that it is a long standing tradition of this college to protect the </w:t>
      </w:r>
      <w:r w:rsidR="00904DD0">
        <w:rPr>
          <w:rFonts w:ascii="Times New Roman" w:hAnsi="Times New Roman" w:cs="Times New Roman"/>
          <w:sz w:val="24"/>
        </w:rPr>
        <w:t xml:space="preserve">political and intellectual </w:t>
      </w:r>
      <w:r w:rsidR="00265B27">
        <w:rPr>
          <w:rFonts w:ascii="Times New Roman" w:hAnsi="Times New Roman" w:cs="Times New Roman"/>
          <w:sz w:val="24"/>
        </w:rPr>
        <w:t xml:space="preserve">freedoms of its students.  </w:t>
      </w:r>
      <w:r w:rsidR="00745C13">
        <w:rPr>
          <w:rFonts w:ascii="Times New Roman" w:hAnsi="Times New Roman" w:cs="Times New Roman"/>
          <w:sz w:val="24"/>
        </w:rPr>
        <w:t xml:space="preserve">In this, I hope that it is evident that my expectations of both the administration and my fellow students are high. This is not a hidden attack on any of the signatories, nor is it an overt attempt at praising the administration, this is </w:t>
      </w:r>
      <w:r w:rsidR="00F20923">
        <w:rPr>
          <w:rFonts w:ascii="Times New Roman" w:hAnsi="Times New Roman" w:cs="Times New Roman"/>
          <w:sz w:val="24"/>
        </w:rPr>
        <w:t>an expectation</w:t>
      </w:r>
      <w:r w:rsidR="00745C13">
        <w:rPr>
          <w:rFonts w:ascii="Times New Roman" w:hAnsi="Times New Roman" w:cs="Times New Roman"/>
          <w:sz w:val="24"/>
        </w:rPr>
        <w:t xml:space="preserve">. That </w:t>
      </w:r>
      <w:r w:rsidR="00F20923">
        <w:rPr>
          <w:rFonts w:ascii="Times New Roman" w:hAnsi="Times New Roman" w:cs="Times New Roman"/>
          <w:sz w:val="24"/>
        </w:rPr>
        <w:t>expectation</w:t>
      </w:r>
      <w:r w:rsidR="00745C13">
        <w:rPr>
          <w:rFonts w:ascii="Times New Roman" w:hAnsi="Times New Roman" w:cs="Times New Roman"/>
          <w:sz w:val="24"/>
        </w:rPr>
        <w:t xml:space="preserve"> is that </w:t>
      </w:r>
      <w:r w:rsidR="00F20923">
        <w:rPr>
          <w:rFonts w:ascii="Times New Roman" w:hAnsi="Times New Roman" w:cs="Times New Roman"/>
          <w:sz w:val="24"/>
        </w:rPr>
        <w:t>Haverford administration and students alike share a responsibility to an</w:t>
      </w:r>
      <w:r w:rsidR="00BC6168">
        <w:rPr>
          <w:rFonts w:ascii="Times New Roman" w:hAnsi="Times New Roman" w:cs="Times New Roman"/>
          <w:sz w:val="24"/>
        </w:rPr>
        <w:t xml:space="preserve"> entity larger than themselves, and that responsibility was forgotten during this incident. Parts of this community were at odds with one another, not because our methods failed, but because we failed to respect and communicate with each other.</w:t>
      </w:r>
      <w:r w:rsidR="000B609B">
        <w:rPr>
          <w:rFonts w:ascii="Times New Roman" w:hAnsi="Times New Roman" w:cs="Times New Roman"/>
          <w:sz w:val="24"/>
        </w:rPr>
        <w:t xml:space="preserve"> </w:t>
      </w:r>
      <w:r w:rsidR="00DA3414">
        <w:rPr>
          <w:rFonts w:ascii="Times New Roman" w:hAnsi="Times New Roman" w:cs="Times New Roman"/>
          <w:sz w:val="24"/>
        </w:rPr>
        <w:t xml:space="preserve">If there is one thing I can impart on the community </w:t>
      </w:r>
      <w:r w:rsidR="00D10C99">
        <w:rPr>
          <w:rFonts w:ascii="Times New Roman" w:hAnsi="Times New Roman" w:cs="Times New Roman"/>
          <w:sz w:val="24"/>
        </w:rPr>
        <w:t xml:space="preserve">from my research this summer, it is that Haverford has successfully moved forward throughout the decades </w:t>
      </w:r>
      <w:r w:rsidR="00DA3414">
        <w:rPr>
          <w:rFonts w:ascii="Times New Roman" w:hAnsi="Times New Roman" w:cs="Times New Roman"/>
          <w:sz w:val="24"/>
        </w:rPr>
        <w:t xml:space="preserve">because it is willing to change. </w:t>
      </w:r>
      <w:r w:rsidR="00C346FF">
        <w:rPr>
          <w:rFonts w:ascii="Times New Roman" w:hAnsi="Times New Roman" w:cs="Times New Roman"/>
          <w:sz w:val="24"/>
        </w:rPr>
        <w:t xml:space="preserve">In the end, I hope that my research reminds my peers and the community of what it has meant to be a </w:t>
      </w:r>
      <w:proofErr w:type="spellStart"/>
      <w:r w:rsidR="00C346FF">
        <w:rPr>
          <w:rFonts w:ascii="Times New Roman" w:hAnsi="Times New Roman" w:cs="Times New Roman"/>
          <w:sz w:val="24"/>
        </w:rPr>
        <w:t>Haverfordian</w:t>
      </w:r>
      <w:proofErr w:type="spellEnd"/>
      <w:r w:rsidR="00C346FF">
        <w:rPr>
          <w:rFonts w:ascii="Times New Roman" w:hAnsi="Times New Roman" w:cs="Times New Roman"/>
          <w:sz w:val="24"/>
        </w:rPr>
        <w:t xml:space="preserve"> to those who came before us so that we may strive not only </w:t>
      </w:r>
      <w:r w:rsidR="00904DD0">
        <w:rPr>
          <w:rFonts w:ascii="Times New Roman" w:hAnsi="Times New Roman" w:cs="Times New Roman"/>
          <w:sz w:val="24"/>
        </w:rPr>
        <w:t xml:space="preserve">to </w:t>
      </w:r>
      <w:r w:rsidR="00C346FF">
        <w:rPr>
          <w:rFonts w:ascii="Times New Roman" w:hAnsi="Times New Roman" w:cs="Times New Roman"/>
          <w:sz w:val="24"/>
        </w:rPr>
        <w:t xml:space="preserve">carry on those values, but to build </w:t>
      </w:r>
      <w:r w:rsidR="00D47EAB">
        <w:rPr>
          <w:rFonts w:ascii="Times New Roman" w:hAnsi="Times New Roman" w:cs="Times New Roman"/>
          <w:sz w:val="24"/>
        </w:rPr>
        <w:t>from</w:t>
      </w:r>
      <w:r w:rsidR="00C346FF">
        <w:rPr>
          <w:rFonts w:ascii="Times New Roman" w:hAnsi="Times New Roman" w:cs="Times New Roman"/>
          <w:sz w:val="24"/>
        </w:rPr>
        <w:t xml:space="preserve"> them.</w:t>
      </w:r>
    </w:p>
    <w:sectPr w:rsidR="00C346FF" w:rsidRPr="00655C43" w:rsidSect="002F0876">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276B1" w14:textId="77777777" w:rsidR="00674E78" w:rsidRDefault="00674E78" w:rsidP="00F61139">
      <w:pPr>
        <w:spacing w:after="0" w:line="240" w:lineRule="auto"/>
      </w:pPr>
      <w:r>
        <w:separator/>
      </w:r>
    </w:p>
  </w:endnote>
  <w:endnote w:type="continuationSeparator" w:id="0">
    <w:p w14:paraId="4383C61E" w14:textId="77777777" w:rsidR="00674E78" w:rsidRDefault="00674E78" w:rsidP="00F6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D5AB5" w14:textId="77777777" w:rsidR="00674E78" w:rsidRDefault="00674E78" w:rsidP="00F61139">
      <w:pPr>
        <w:spacing w:after="0" w:line="240" w:lineRule="auto"/>
      </w:pPr>
      <w:r>
        <w:separator/>
      </w:r>
    </w:p>
  </w:footnote>
  <w:footnote w:type="continuationSeparator" w:id="0">
    <w:p w14:paraId="17AE8A33" w14:textId="77777777" w:rsidR="00674E78" w:rsidRDefault="00674E78" w:rsidP="00F61139">
      <w:pPr>
        <w:spacing w:after="0" w:line="240" w:lineRule="auto"/>
      </w:pPr>
      <w:r>
        <w:continuationSeparator/>
      </w:r>
    </w:p>
  </w:footnote>
  <w:footnote w:id="1">
    <w:p w14:paraId="1EB80487" w14:textId="77777777" w:rsidR="00F61139" w:rsidRPr="00F61139" w:rsidRDefault="00F61139" w:rsidP="00F61139">
      <w:pPr>
        <w:pStyle w:val="FootnoteText"/>
        <w:spacing w:line="480" w:lineRule="auto"/>
        <w:ind w:left="720"/>
        <w:rPr>
          <w:rFonts w:ascii="Times New Roman" w:hAnsi="Times New Roman" w:cs="Times New Roman"/>
        </w:rPr>
      </w:pPr>
      <w:r w:rsidRPr="00F61139">
        <w:rPr>
          <w:rStyle w:val="FootnoteReference"/>
          <w:rFonts w:ascii="Times New Roman" w:hAnsi="Times New Roman" w:cs="Times New Roman"/>
          <w:vertAlign w:val="baseline"/>
        </w:rPr>
        <w:footnoteRef/>
      </w:r>
      <w:r w:rsidRPr="00F61139">
        <w:rPr>
          <w:rFonts w:ascii="Times New Roman" w:hAnsi="Times New Roman" w:cs="Times New Roman"/>
        </w:rPr>
        <w:t xml:space="preserve"> </w:t>
      </w:r>
      <w:r>
        <w:rPr>
          <w:rFonts w:ascii="Times New Roman" w:hAnsi="Times New Roman" w:cs="Times New Roman"/>
        </w:rPr>
        <w:t xml:space="preserve">Stephen. G. Cary, </w:t>
      </w:r>
      <w:r w:rsidRPr="00F61139">
        <w:rPr>
          <w:rFonts w:ascii="Times New Roman" w:hAnsi="Times New Roman" w:cs="Times New Roman"/>
          <w:i/>
        </w:rPr>
        <w:t>The Intrepid Quaker</w:t>
      </w:r>
      <w:r>
        <w:rPr>
          <w:rFonts w:ascii="Times New Roman" w:hAnsi="Times New Roman" w:cs="Times New Roman"/>
          <w:i/>
        </w:rPr>
        <w:t xml:space="preserve"> </w:t>
      </w:r>
      <w:r>
        <w:rPr>
          <w:rFonts w:ascii="Times New Roman" w:hAnsi="Times New Roman" w:cs="Times New Roman"/>
        </w:rPr>
        <w:t xml:space="preserve">(Wallingford, PA: </w:t>
      </w:r>
      <w:proofErr w:type="spellStart"/>
      <w:r>
        <w:rPr>
          <w:rFonts w:ascii="Times New Roman" w:hAnsi="Times New Roman" w:cs="Times New Roman"/>
        </w:rPr>
        <w:t>Pendle</w:t>
      </w:r>
      <w:proofErr w:type="spellEnd"/>
      <w:r>
        <w:rPr>
          <w:rFonts w:ascii="Times New Roman" w:hAnsi="Times New Roman" w:cs="Times New Roman"/>
        </w:rPr>
        <w:t xml:space="preserve"> Hill, 2003), 206-208.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CB932" w14:textId="77777777" w:rsidR="00904DD0" w:rsidRDefault="00904DD0" w:rsidP="00C71758">
    <w:pPr>
      <w:pStyle w:val="Header"/>
      <w:framePr w:wrap="around" w:vAnchor="text" w:hAnchor="margin" w:xAlign="right" w:y="1"/>
      <w:rPr>
        <w:ins w:id="0" w:author="Jim Krippner" w:date="2014-08-02T11:36:00Z"/>
        <w:rStyle w:val="PageNumber"/>
      </w:rPr>
    </w:pPr>
    <w:ins w:id="1" w:author="Jim Krippner" w:date="2014-08-02T11:36:00Z">
      <w:r>
        <w:rPr>
          <w:rStyle w:val="PageNumber"/>
        </w:rPr>
        <w:fldChar w:fldCharType="begin"/>
      </w:r>
      <w:r>
        <w:rPr>
          <w:rStyle w:val="PageNumber"/>
        </w:rPr>
        <w:instrText xml:space="preserve">PAGE  </w:instrText>
      </w:r>
      <w:r>
        <w:rPr>
          <w:rStyle w:val="PageNumber"/>
        </w:rPr>
        <w:fldChar w:fldCharType="end"/>
      </w:r>
      <w:bookmarkStart w:id="2" w:name="_GoBack"/>
      <w:bookmarkEnd w:id="2"/>
    </w:ins>
  </w:p>
  <w:p w14:paraId="3519A954" w14:textId="77777777" w:rsidR="00904DD0" w:rsidRDefault="00904DD0">
    <w:pPr>
      <w:pStyle w:val="Header"/>
      <w:ind w:right="360"/>
      <w:pPrChange w:id="3" w:author="Jim Krippner" w:date="2014-08-02T11:36:00Z">
        <w:pPr>
          <w:pStyle w:val="Header"/>
        </w:pPr>
      </w:pPrChang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3A33" w14:textId="77777777" w:rsidR="00904DD0" w:rsidRDefault="00904DD0" w:rsidP="00C71758">
    <w:pPr>
      <w:pStyle w:val="Header"/>
      <w:framePr w:wrap="around" w:vAnchor="text" w:hAnchor="margin" w:xAlign="right" w:y="1"/>
      <w:rPr>
        <w:ins w:id="4" w:author="Jim Krippner" w:date="2014-08-02T11:36:00Z"/>
        <w:rStyle w:val="PageNumber"/>
      </w:rPr>
    </w:pPr>
    <w:ins w:id="5" w:author="Jim Krippner" w:date="2014-08-02T11:36:00Z">
      <w:r>
        <w:rPr>
          <w:rStyle w:val="PageNumber"/>
        </w:rPr>
        <w:fldChar w:fldCharType="begin"/>
      </w:r>
      <w:r>
        <w:rPr>
          <w:rStyle w:val="PageNumber"/>
        </w:rPr>
        <w:instrText xml:space="preserve">PAGE  </w:instrText>
      </w:r>
    </w:ins>
    <w:r>
      <w:rPr>
        <w:rStyle w:val="PageNumber"/>
      </w:rPr>
      <w:fldChar w:fldCharType="separate"/>
    </w:r>
    <w:r w:rsidR="002F0876">
      <w:rPr>
        <w:rStyle w:val="PageNumber"/>
        <w:noProof/>
      </w:rPr>
      <w:t>4</w:t>
    </w:r>
    <w:ins w:id="6" w:author="Jim Krippner" w:date="2014-08-02T11:36:00Z">
      <w:r>
        <w:rPr>
          <w:rStyle w:val="PageNumber"/>
        </w:rPr>
        <w:fldChar w:fldCharType="end"/>
      </w:r>
    </w:ins>
  </w:p>
  <w:p w14:paraId="669D9B27" w14:textId="77777777" w:rsidR="00904DD0" w:rsidRDefault="00904DD0" w:rsidP="002F087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195"/>
    <w:rsid w:val="000B609B"/>
    <w:rsid w:val="00154D89"/>
    <w:rsid w:val="001672D2"/>
    <w:rsid w:val="001E1FBA"/>
    <w:rsid w:val="002256DF"/>
    <w:rsid w:val="00265B27"/>
    <w:rsid w:val="002D78DA"/>
    <w:rsid w:val="002E08C6"/>
    <w:rsid w:val="002F0876"/>
    <w:rsid w:val="00310619"/>
    <w:rsid w:val="003B4EE3"/>
    <w:rsid w:val="003C4AC7"/>
    <w:rsid w:val="003E4B6B"/>
    <w:rsid w:val="00421733"/>
    <w:rsid w:val="004223DF"/>
    <w:rsid w:val="00447F25"/>
    <w:rsid w:val="004636A9"/>
    <w:rsid w:val="004D6ADD"/>
    <w:rsid w:val="00586B54"/>
    <w:rsid w:val="005B41DB"/>
    <w:rsid w:val="00655C43"/>
    <w:rsid w:val="00674E78"/>
    <w:rsid w:val="006B1B0E"/>
    <w:rsid w:val="006C38BD"/>
    <w:rsid w:val="0074098D"/>
    <w:rsid w:val="00745C13"/>
    <w:rsid w:val="00756ADD"/>
    <w:rsid w:val="007D674B"/>
    <w:rsid w:val="008A14CD"/>
    <w:rsid w:val="00904DD0"/>
    <w:rsid w:val="00916230"/>
    <w:rsid w:val="00933DA5"/>
    <w:rsid w:val="00940527"/>
    <w:rsid w:val="00950050"/>
    <w:rsid w:val="009B4BD6"/>
    <w:rsid w:val="009D1595"/>
    <w:rsid w:val="00A85195"/>
    <w:rsid w:val="00A90D6E"/>
    <w:rsid w:val="00B80E81"/>
    <w:rsid w:val="00BC6168"/>
    <w:rsid w:val="00BF2E5D"/>
    <w:rsid w:val="00BF5533"/>
    <w:rsid w:val="00C02103"/>
    <w:rsid w:val="00C141DC"/>
    <w:rsid w:val="00C346FF"/>
    <w:rsid w:val="00C5142C"/>
    <w:rsid w:val="00CC1AF4"/>
    <w:rsid w:val="00CC4B7E"/>
    <w:rsid w:val="00CD3F0B"/>
    <w:rsid w:val="00CD4E64"/>
    <w:rsid w:val="00CF1F59"/>
    <w:rsid w:val="00D10C99"/>
    <w:rsid w:val="00D12711"/>
    <w:rsid w:val="00D47EAB"/>
    <w:rsid w:val="00D53D54"/>
    <w:rsid w:val="00D553AF"/>
    <w:rsid w:val="00DA3414"/>
    <w:rsid w:val="00DF2E9F"/>
    <w:rsid w:val="00E56D46"/>
    <w:rsid w:val="00E6225E"/>
    <w:rsid w:val="00E82C11"/>
    <w:rsid w:val="00EA7C44"/>
    <w:rsid w:val="00F20923"/>
    <w:rsid w:val="00F61139"/>
    <w:rsid w:val="00FC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A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1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139"/>
    <w:rPr>
      <w:sz w:val="20"/>
      <w:szCs w:val="20"/>
    </w:rPr>
  </w:style>
  <w:style w:type="character" w:styleId="FootnoteReference">
    <w:name w:val="footnote reference"/>
    <w:basedOn w:val="DefaultParagraphFont"/>
    <w:uiPriority w:val="99"/>
    <w:semiHidden/>
    <w:unhideWhenUsed/>
    <w:rsid w:val="00F61139"/>
    <w:rPr>
      <w:vertAlign w:val="superscript"/>
    </w:rPr>
  </w:style>
  <w:style w:type="paragraph" w:styleId="Header">
    <w:name w:val="header"/>
    <w:basedOn w:val="Normal"/>
    <w:link w:val="HeaderChar"/>
    <w:uiPriority w:val="99"/>
    <w:unhideWhenUsed/>
    <w:rsid w:val="00D10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C99"/>
  </w:style>
  <w:style w:type="paragraph" w:styleId="Footer">
    <w:name w:val="footer"/>
    <w:basedOn w:val="Normal"/>
    <w:link w:val="FooterChar"/>
    <w:uiPriority w:val="99"/>
    <w:unhideWhenUsed/>
    <w:rsid w:val="00D10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C99"/>
  </w:style>
  <w:style w:type="paragraph" w:styleId="BalloonText">
    <w:name w:val="Balloon Text"/>
    <w:basedOn w:val="Normal"/>
    <w:link w:val="BalloonTextChar"/>
    <w:uiPriority w:val="99"/>
    <w:semiHidden/>
    <w:unhideWhenUsed/>
    <w:rsid w:val="00904D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DD0"/>
    <w:rPr>
      <w:rFonts w:ascii="Lucida Grande" w:hAnsi="Lucida Grande"/>
      <w:sz w:val="18"/>
      <w:szCs w:val="18"/>
    </w:rPr>
  </w:style>
  <w:style w:type="character" w:styleId="PageNumber">
    <w:name w:val="page number"/>
    <w:basedOn w:val="DefaultParagraphFont"/>
    <w:uiPriority w:val="99"/>
    <w:semiHidden/>
    <w:unhideWhenUsed/>
    <w:rsid w:val="00904DD0"/>
  </w:style>
  <w:style w:type="paragraph" w:styleId="Revision">
    <w:name w:val="Revision"/>
    <w:hidden/>
    <w:uiPriority w:val="99"/>
    <w:semiHidden/>
    <w:rsid w:val="002F087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11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139"/>
    <w:rPr>
      <w:sz w:val="20"/>
      <w:szCs w:val="20"/>
    </w:rPr>
  </w:style>
  <w:style w:type="character" w:styleId="FootnoteReference">
    <w:name w:val="footnote reference"/>
    <w:basedOn w:val="DefaultParagraphFont"/>
    <w:uiPriority w:val="99"/>
    <w:semiHidden/>
    <w:unhideWhenUsed/>
    <w:rsid w:val="00F61139"/>
    <w:rPr>
      <w:vertAlign w:val="superscript"/>
    </w:rPr>
  </w:style>
  <w:style w:type="paragraph" w:styleId="Header">
    <w:name w:val="header"/>
    <w:basedOn w:val="Normal"/>
    <w:link w:val="HeaderChar"/>
    <w:uiPriority w:val="99"/>
    <w:unhideWhenUsed/>
    <w:rsid w:val="00D10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C99"/>
  </w:style>
  <w:style w:type="paragraph" w:styleId="Footer">
    <w:name w:val="footer"/>
    <w:basedOn w:val="Normal"/>
    <w:link w:val="FooterChar"/>
    <w:uiPriority w:val="99"/>
    <w:unhideWhenUsed/>
    <w:rsid w:val="00D10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C99"/>
  </w:style>
  <w:style w:type="paragraph" w:styleId="BalloonText">
    <w:name w:val="Balloon Text"/>
    <w:basedOn w:val="Normal"/>
    <w:link w:val="BalloonTextChar"/>
    <w:uiPriority w:val="99"/>
    <w:semiHidden/>
    <w:unhideWhenUsed/>
    <w:rsid w:val="00904DD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DD0"/>
    <w:rPr>
      <w:rFonts w:ascii="Lucida Grande" w:hAnsi="Lucida Grande"/>
      <w:sz w:val="18"/>
      <w:szCs w:val="18"/>
    </w:rPr>
  </w:style>
  <w:style w:type="character" w:styleId="PageNumber">
    <w:name w:val="page number"/>
    <w:basedOn w:val="DefaultParagraphFont"/>
    <w:uiPriority w:val="99"/>
    <w:semiHidden/>
    <w:unhideWhenUsed/>
    <w:rsid w:val="00904DD0"/>
  </w:style>
  <w:style w:type="paragraph" w:styleId="Revision">
    <w:name w:val="Revision"/>
    <w:hidden/>
    <w:uiPriority w:val="99"/>
    <w:semiHidden/>
    <w:rsid w:val="002F0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395306">
      <w:bodyDiv w:val="1"/>
      <w:marLeft w:val="0"/>
      <w:marRight w:val="0"/>
      <w:marTop w:val="0"/>
      <w:marBottom w:val="0"/>
      <w:divBdr>
        <w:top w:val="none" w:sz="0" w:space="0" w:color="auto"/>
        <w:left w:val="none" w:sz="0" w:space="0" w:color="auto"/>
        <w:bottom w:val="none" w:sz="0" w:space="0" w:color="auto"/>
        <w:right w:val="none" w:sz="0" w:space="0" w:color="auto"/>
      </w:divBdr>
    </w:div>
    <w:div w:id="1295867146">
      <w:bodyDiv w:val="1"/>
      <w:marLeft w:val="0"/>
      <w:marRight w:val="0"/>
      <w:marTop w:val="0"/>
      <w:marBottom w:val="0"/>
      <w:divBdr>
        <w:top w:val="none" w:sz="0" w:space="0" w:color="auto"/>
        <w:left w:val="none" w:sz="0" w:space="0" w:color="auto"/>
        <w:bottom w:val="none" w:sz="0" w:space="0" w:color="auto"/>
        <w:right w:val="none" w:sz="0" w:space="0" w:color="auto"/>
      </w:divBdr>
    </w:div>
    <w:div w:id="1579364412">
      <w:bodyDiv w:val="1"/>
      <w:marLeft w:val="0"/>
      <w:marRight w:val="0"/>
      <w:marTop w:val="0"/>
      <w:marBottom w:val="0"/>
      <w:divBdr>
        <w:top w:val="none" w:sz="0" w:space="0" w:color="auto"/>
        <w:left w:val="none" w:sz="0" w:space="0" w:color="auto"/>
        <w:bottom w:val="none" w:sz="0" w:space="0" w:color="auto"/>
        <w:right w:val="none" w:sz="0" w:space="0" w:color="auto"/>
      </w:divBdr>
    </w:div>
    <w:div w:id="21126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Ste03</b:Tag>
    <b:SourceType>Book</b:SourceType>
    <b:Guid>{64A19621-F734-4A31-B008-65AB7BF59727}</b:Guid>
    <b:Author>
      <b:Author>
        <b:NameList>
          <b:Person>
            <b:Last>Cary</b:Last>
            <b:First>Stephen</b:First>
            <b:Middle>G.</b:Middle>
          </b:Person>
        </b:NameList>
      </b:Author>
    </b:Author>
    <b:Title>The Intrepid Quaker: one man's quest for peace: memoirs, speeches, and writings of Stephen G. Cary</b:Title>
    <b:Year>2003</b:Year>
    <b:City>Wallingford, PA</b:City>
    <b:Publisher>Pendle Hill</b:Publisher>
    <b:RefOrder>1</b:RefOrder>
  </b:Source>
</b:Sources>
</file>

<file path=customXml/itemProps1.xml><?xml version="1.0" encoding="utf-8"?>
<ds:datastoreItem xmlns:ds="http://schemas.openxmlformats.org/officeDocument/2006/customXml" ds:itemID="{A70B9BAB-C651-4B1B-9BEB-7978BDDB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Haverford College</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Medina Del Toro</dc:creator>
  <cp:keywords/>
  <dc:description/>
  <cp:lastModifiedBy>Victor Jr.</cp:lastModifiedBy>
  <cp:revision>34</cp:revision>
  <dcterms:created xsi:type="dcterms:W3CDTF">2014-07-25T13:14:00Z</dcterms:created>
  <dcterms:modified xsi:type="dcterms:W3CDTF">2014-08-26T17:02:00Z</dcterms:modified>
</cp:coreProperties>
</file>